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2C247" w14:textId="460041AE" w:rsidR="00336B8B" w:rsidRPr="00F04A96" w:rsidRDefault="00F04A96" w:rsidP="00E77849">
      <w:pPr>
        <w:spacing w:after="240"/>
        <w:rPr>
          <w:rFonts w:ascii="Times New Roman" w:eastAsia="Times New Roman" w:hAnsi="Times New Roman" w:cs="Times New Roman"/>
          <w:color w:val="000000"/>
          <w:sz w:val="22"/>
          <w:szCs w:val="22"/>
          <w:shd w:val="clear" w:color="auto" w:fill="FFFFFF"/>
        </w:rPr>
      </w:pPr>
      <w:r w:rsidRPr="00F04A96">
        <w:rPr>
          <w:rFonts w:ascii="Times New Roman" w:eastAsia="Times New Roman" w:hAnsi="Times New Roman" w:cs="Times New Roman"/>
          <w:color w:val="000000"/>
          <w:sz w:val="22"/>
          <w:szCs w:val="22"/>
          <w:shd w:val="clear" w:color="auto" w:fill="FFFFFF"/>
        </w:rPr>
        <w:t>January 14, 2021</w:t>
      </w:r>
    </w:p>
    <w:p w14:paraId="65BBE323" w14:textId="6BA0836E" w:rsidR="00F04A96" w:rsidRDefault="000F045E" w:rsidP="00E77849">
      <w:pPr>
        <w:spacing w:after="240"/>
        <w:rPr>
          <w:rFonts w:ascii="Times New Roman" w:eastAsia="Times New Roman" w:hAnsi="Times New Roman" w:cs="Times New Roman"/>
          <w:color w:val="000000"/>
          <w:sz w:val="22"/>
          <w:szCs w:val="22"/>
          <w:shd w:val="clear" w:color="auto" w:fill="FFFFFF"/>
        </w:rPr>
      </w:pPr>
      <w:r w:rsidRPr="000F045E">
        <w:rPr>
          <w:rFonts w:ascii="Times New Roman" w:eastAsia="Times New Roman" w:hAnsi="Times New Roman" w:cs="Times New Roman"/>
          <w:color w:val="000000"/>
          <w:sz w:val="22"/>
          <w:szCs w:val="22"/>
          <w:shd w:val="clear" w:color="auto" w:fill="FFFFFF"/>
        </w:rPr>
        <w:t>Dear</w:t>
      </w:r>
      <w:r w:rsidR="00F04A96">
        <w:rPr>
          <w:rFonts w:ascii="Times New Roman" w:eastAsia="Times New Roman" w:hAnsi="Times New Roman" w:cs="Times New Roman"/>
          <w:color w:val="000000"/>
          <w:sz w:val="22"/>
          <w:szCs w:val="22"/>
          <w:shd w:val="clear" w:color="auto" w:fill="FFFFFF"/>
        </w:rPr>
        <w:t xml:space="preserve"> Dr. </w:t>
      </w:r>
      <w:r w:rsidR="00F04A96" w:rsidRPr="00F04A96">
        <w:rPr>
          <w:rFonts w:ascii="Times New Roman" w:eastAsia="Times New Roman" w:hAnsi="Times New Roman" w:cs="Times New Roman"/>
          <w:color w:val="000000"/>
          <w:sz w:val="22"/>
          <w:szCs w:val="22"/>
          <w:shd w:val="clear" w:color="auto" w:fill="FFFFFF"/>
        </w:rPr>
        <w:t xml:space="preserve">Veronique van den </w:t>
      </w:r>
      <w:proofErr w:type="spellStart"/>
      <w:r w:rsidR="00F04A96" w:rsidRPr="00F04A96">
        <w:rPr>
          <w:rFonts w:ascii="Times New Roman" w:eastAsia="Times New Roman" w:hAnsi="Times New Roman" w:cs="Times New Roman"/>
          <w:color w:val="000000"/>
          <w:sz w:val="22"/>
          <w:szCs w:val="22"/>
          <w:shd w:val="clear" w:color="auto" w:fill="FFFFFF"/>
        </w:rPr>
        <w:t>Berghe</w:t>
      </w:r>
      <w:proofErr w:type="spellEnd"/>
      <w:r w:rsidR="00F04A96">
        <w:rPr>
          <w:rFonts w:ascii="Times New Roman" w:eastAsia="Times New Roman" w:hAnsi="Times New Roman" w:cs="Times New Roman"/>
          <w:color w:val="000000"/>
          <w:sz w:val="22"/>
          <w:szCs w:val="22"/>
          <w:shd w:val="clear" w:color="auto" w:fill="FFFFFF"/>
        </w:rPr>
        <w:t>,</w:t>
      </w:r>
    </w:p>
    <w:p w14:paraId="354EB90A" w14:textId="740C37E0" w:rsidR="00F04A96" w:rsidDel="001032BB" w:rsidRDefault="00F04A96" w:rsidP="00E77849">
      <w:pPr>
        <w:spacing w:after="240"/>
        <w:jc w:val="both"/>
        <w:rPr>
          <w:del w:id="0" w:author="Joao Xavier" w:date="2021-01-18T11:12:00Z"/>
          <w:rFonts w:ascii="Times New Roman" w:eastAsia="Times New Roman" w:hAnsi="Times New Roman" w:cs="Times New Roman"/>
          <w:color w:val="000000"/>
          <w:sz w:val="22"/>
          <w:szCs w:val="22"/>
          <w:shd w:val="clear" w:color="auto" w:fill="FFFFFF"/>
        </w:rPr>
      </w:pPr>
      <w:del w:id="1" w:author="Joao Xavier" w:date="2021-01-18T11:13:00Z">
        <w:r w:rsidDel="001032BB">
          <w:rPr>
            <w:rFonts w:ascii="Times New Roman" w:eastAsia="Times New Roman" w:hAnsi="Times New Roman" w:cs="Times New Roman"/>
            <w:color w:val="000000"/>
            <w:sz w:val="22"/>
            <w:szCs w:val="22"/>
            <w:shd w:val="clear" w:color="auto" w:fill="FFFFFF"/>
          </w:rPr>
          <w:delText xml:space="preserve">We </w:delText>
        </w:r>
      </w:del>
      <w:del w:id="2" w:author="Joao Xavier" w:date="2021-01-18T11:11:00Z">
        <w:r w:rsidDel="001032BB">
          <w:rPr>
            <w:rFonts w:ascii="Times New Roman" w:eastAsia="Times New Roman" w:hAnsi="Times New Roman" w:cs="Times New Roman"/>
            <w:color w:val="000000"/>
            <w:sz w:val="22"/>
            <w:szCs w:val="22"/>
            <w:shd w:val="clear" w:color="auto" w:fill="FFFFFF"/>
          </w:rPr>
          <w:delText xml:space="preserve">would like to </w:delText>
        </w:r>
      </w:del>
      <w:del w:id="3" w:author="Joao Xavier" w:date="2021-01-18T11:13:00Z">
        <w:r w:rsidDel="001032BB">
          <w:rPr>
            <w:rFonts w:ascii="Times New Roman" w:eastAsia="Times New Roman" w:hAnsi="Times New Roman" w:cs="Times New Roman"/>
            <w:color w:val="000000"/>
            <w:sz w:val="22"/>
            <w:szCs w:val="22"/>
            <w:shd w:val="clear" w:color="auto" w:fill="FFFFFF"/>
          </w:rPr>
          <w:delText>t</w:delText>
        </w:r>
      </w:del>
      <w:ins w:id="4" w:author="Joao Xavier" w:date="2021-01-18T11:13:00Z">
        <w:r w:rsidR="001032BB">
          <w:rPr>
            <w:rFonts w:ascii="Times New Roman" w:eastAsia="Times New Roman" w:hAnsi="Times New Roman" w:cs="Times New Roman"/>
            <w:color w:val="000000"/>
            <w:sz w:val="22"/>
            <w:szCs w:val="22"/>
            <w:shd w:val="clear" w:color="auto" w:fill="FFFFFF"/>
          </w:rPr>
          <w:t>T</w:t>
        </w:r>
      </w:ins>
      <w:r>
        <w:rPr>
          <w:rFonts w:ascii="Times New Roman" w:eastAsia="Times New Roman" w:hAnsi="Times New Roman" w:cs="Times New Roman"/>
          <w:color w:val="000000"/>
          <w:sz w:val="22"/>
          <w:szCs w:val="22"/>
          <w:shd w:val="clear" w:color="auto" w:fill="FFFFFF"/>
        </w:rPr>
        <w:t xml:space="preserve">hank you </w:t>
      </w:r>
      <w:ins w:id="5" w:author="Joao Xavier" w:date="2021-01-18T11:16:00Z">
        <w:r w:rsidR="00EC077C">
          <w:rPr>
            <w:rFonts w:ascii="Times New Roman" w:eastAsia="Times New Roman" w:hAnsi="Times New Roman" w:cs="Times New Roman"/>
            <w:color w:val="000000"/>
            <w:sz w:val="22"/>
            <w:szCs w:val="22"/>
            <w:shd w:val="clear" w:color="auto" w:fill="FFFFFF"/>
          </w:rPr>
          <w:t>and editor</w:t>
        </w:r>
      </w:ins>
      <w:ins w:id="6" w:author="Joao Xavier" w:date="2021-01-18T11:17:00Z">
        <w:r w:rsidR="00EC077C">
          <w:rPr>
            <w:rFonts w:ascii="Times New Roman" w:eastAsia="Times New Roman" w:hAnsi="Times New Roman" w:cs="Times New Roman"/>
            <w:color w:val="000000"/>
            <w:sz w:val="22"/>
            <w:szCs w:val="22"/>
            <w:shd w:val="clear" w:color="auto" w:fill="FFFFFF"/>
          </w:rPr>
          <w:t>ial board member</w:t>
        </w:r>
      </w:ins>
      <w:ins w:id="7" w:author="Joao Xavier" w:date="2021-01-18T11:16:00Z">
        <w:r w:rsidR="00EC077C">
          <w:rPr>
            <w:rFonts w:ascii="Times New Roman" w:eastAsia="Times New Roman" w:hAnsi="Times New Roman" w:cs="Times New Roman"/>
            <w:color w:val="000000"/>
            <w:sz w:val="22"/>
            <w:szCs w:val="22"/>
            <w:shd w:val="clear" w:color="auto" w:fill="FFFFFF"/>
          </w:rPr>
          <w:t xml:space="preserve"> Dr. </w:t>
        </w:r>
        <w:proofErr w:type="spellStart"/>
        <w:r w:rsidR="00EC077C">
          <w:rPr>
            <w:rFonts w:ascii="Times New Roman" w:eastAsia="Times New Roman" w:hAnsi="Times New Roman" w:cs="Times New Roman"/>
            <w:color w:val="000000"/>
            <w:sz w:val="22"/>
            <w:szCs w:val="22"/>
            <w:shd w:val="clear" w:color="auto" w:fill="FFFFFF"/>
          </w:rPr>
          <w:t>Segata</w:t>
        </w:r>
        <w:proofErr w:type="spellEnd"/>
        <w:r w:rsidR="00EC077C">
          <w:rPr>
            <w:rFonts w:ascii="Times New Roman" w:eastAsia="Times New Roman" w:hAnsi="Times New Roman" w:cs="Times New Roman"/>
            <w:color w:val="000000"/>
            <w:sz w:val="22"/>
            <w:szCs w:val="22"/>
            <w:shd w:val="clear" w:color="auto" w:fill="FFFFFF"/>
          </w:rPr>
          <w:t xml:space="preserve"> </w:t>
        </w:r>
      </w:ins>
      <w:r>
        <w:rPr>
          <w:rFonts w:ascii="Times New Roman" w:eastAsia="Times New Roman" w:hAnsi="Times New Roman" w:cs="Times New Roman"/>
          <w:color w:val="000000"/>
          <w:sz w:val="22"/>
          <w:szCs w:val="22"/>
          <w:shd w:val="clear" w:color="auto" w:fill="FFFFFF"/>
        </w:rPr>
        <w:t xml:space="preserve">for </w:t>
      </w:r>
      <w:del w:id="8" w:author="Joao Xavier" w:date="2021-01-18T11:11:00Z">
        <w:r w:rsidDel="001032BB">
          <w:rPr>
            <w:rFonts w:ascii="Times New Roman" w:eastAsia="Times New Roman" w:hAnsi="Times New Roman" w:cs="Times New Roman"/>
            <w:color w:val="000000"/>
            <w:sz w:val="22"/>
            <w:szCs w:val="22"/>
            <w:shd w:val="clear" w:color="auto" w:fill="FFFFFF"/>
          </w:rPr>
          <w:delText>taking time to handle</w:delText>
        </w:r>
      </w:del>
      <w:ins w:id="9" w:author="Joao Xavier" w:date="2021-01-18T11:11:00Z">
        <w:r w:rsidR="001032BB">
          <w:rPr>
            <w:rFonts w:ascii="Times New Roman" w:eastAsia="Times New Roman" w:hAnsi="Times New Roman" w:cs="Times New Roman"/>
            <w:color w:val="000000"/>
            <w:sz w:val="22"/>
            <w:szCs w:val="22"/>
            <w:shd w:val="clear" w:color="auto" w:fill="FFFFFF"/>
          </w:rPr>
          <w:t>handling</w:t>
        </w:r>
      </w:ins>
      <w:r>
        <w:rPr>
          <w:rFonts w:ascii="Times New Roman" w:eastAsia="Times New Roman" w:hAnsi="Times New Roman" w:cs="Times New Roman"/>
          <w:color w:val="000000"/>
          <w:sz w:val="22"/>
          <w:szCs w:val="22"/>
          <w:shd w:val="clear" w:color="auto" w:fill="FFFFFF"/>
        </w:rPr>
        <w:t xml:space="preserve"> our manuscript (“</w:t>
      </w:r>
      <w:bookmarkStart w:id="10" w:name="OLE_LINK89"/>
      <w:bookmarkStart w:id="11" w:name="OLE_LINK90"/>
      <w:r>
        <w:rPr>
          <w:rFonts w:ascii="Times New Roman" w:hAnsi="Times New Roman" w:cs="Times New Roman"/>
          <w:sz w:val="21"/>
          <w:szCs w:val="21"/>
        </w:rPr>
        <w:t xml:space="preserve">Compilation of longitudinal microbiota data and </w:t>
      </w:r>
      <w:proofErr w:type="spellStart"/>
      <w:r>
        <w:rPr>
          <w:rFonts w:ascii="Times New Roman" w:hAnsi="Times New Roman" w:cs="Times New Roman"/>
          <w:sz w:val="21"/>
          <w:szCs w:val="21"/>
        </w:rPr>
        <w:t>hospitalome</w:t>
      </w:r>
      <w:proofErr w:type="spellEnd"/>
      <w:r>
        <w:rPr>
          <w:rFonts w:ascii="Times New Roman" w:hAnsi="Times New Roman" w:cs="Times New Roman"/>
          <w:sz w:val="21"/>
          <w:szCs w:val="21"/>
        </w:rPr>
        <w:t xml:space="preserve"> from hematopoietic cell transplantation patients</w:t>
      </w:r>
      <w:bookmarkEnd w:id="10"/>
      <w:bookmarkEnd w:id="11"/>
      <w:r>
        <w:rPr>
          <w:rFonts w:ascii="Times New Roman" w:eastAsia="Times New Roman" w:hAnsi="Times New Roman" w:cs="Times New Roman"/>
          <w:color w:val="000000"/>
          <w:sz w:val="22"/>
          <w:szCs w:val="22"/>
          <w:shd w:val="clear" w:color="auto" w:fill="FFFFFF"/>
        </w:rPr>
        <w:t>”) and encouraging a revision</w:t>
      </w:r>
      <w:del w:id="12" w:author="Joao Xavier" w:date="2021-01-18T11:12:00Z">
        <w:r w:rsidDel="001032BB">
          <w:rPr>
            <w:rFonts w:ascii="Times New Roman" w:eastAsia="Times New Roman" w:hAnsi="Times New Roman" w:cs="Times New Roman"/>
            <w:color w:val="000000"/>
            <w:sz w:val="22"/>
            <w:szCs w:val="22"/>
            <w:shd w:val="clear" w:color="auto" w:fill="FFFFFF"/>
          </w:rPr>
          <w:delText xml:space="preserve"> of the manuscript for further consideration</w:delText>
        </w:r>
      </w:del>
      <w:r>
        <w:rPr>
          <w:rFonts w:ascii="Times New Roman" w:eastAsia="Times New Roman" w:hAnsi="Times New Roman" w:cs="Times New Roman"/>
          <w:color w:val="000000"/>
          <w:sz w:val="22"/>
          <w:szCs w:val="22"/>
          <w:shd w:val="clear" w:color="auto" w:fill="FFFFFF"/>
        </w:rPr>
        <w:t>.</w:t>
      </w:r>
      <w:ins w:id="13" w:author="Joao Xavier" w:date="2021-01-18T11:12:00Z">
        <w:r w:rsidR="001032BB">
          <w:rPr>
            <w:rFonts w:ascii="Times New Roman" w:eastAsia="Times New Roman" w:hAnsi="Times New Roman" w:cs="Times New Roman"/>
            <w:color w:val="000000"/>
            <w:sz w:val="22"/>
            <w:szCs w:val="22"/>
          </w:rPr>
          <w:t xml:space="preserve"> </w:t>
        </w:r>
      </w:ins>
    </w:p>
    <w:p w14:paraId="1ACD75AE" w14:textId="48930091" w:rsidR="00F04A96" w:rsidDel="001032BB" w:rsidRDefault="00F04A96" w:rsidP="00E77849">
      <w:pPr>
        <w:spacing w:after="240"/>
        <w:jc w:val="both"/>
        <w:rPr>
          <w:del w:id="14" w:author="Joao Xavier" w:date="2021-01-18T11:14:00Z"/>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also </w:t>
      </w:r>
      <w:del w:id="15" w:author="Joao Xavier" w:date="2021-01-18T11:12:00Z">
        <w:r w:rsidDel="001032BB">
          <w:rPr>
            <w:rFonts w:ascii="Times New Roman" w:eastAsia="Times New Roman" w:hAnsi="Times New Roman" w:cs="Times New Roman"/>
            <w:color w:val="000000"/>
            <w:sz w:val="22"/>
            <w:szCs w:val="22"/>
          </w:rPr>
          <w:delText xml:space="preserve">want to </w:delText>
        </w:r>
      </w:del>
      <w:r>
        <w:rPr>
          <w:rFonts w:ascii="Times New Roman" w:eastAsia="Times New Roman" w:hAnsi="Times New Roman" w:cs="Times New Roman"/>
          <w:color w:val="000000"/>
          <w:sz w:val="22"/>
          <w:szCs w:val="22"/>
        </w:rPr>
        <w:t xml:space="preserve">thank the two anonymous </w:t>
      </w:r>
      <w:del w:id="16" w:author="Joao Xavier" w:date="2021-01-18T11:12:00Z">
        <w:r w:rsidDel="001032BB">
          <w:rPr>
            <w:rFonts w:ascii="Times New Roman" w:eastAsia="Times New Roman" w:hAnsi="Times New Roman" w:cs="Times New Roman"/>
            <w:color w:val="000000"/>
            <w:sz w:val="22"/>
            <w:szCs w:val="22"/>
          </w:rPr>
          <w:delText xml:space="preserve">reviewers </w:delText>
        </w:r>
      </w:del>
      <w:ins w:id="17" w:author="Joao Xavier" w:date="2021-01-18T11:12:00Z">
        <w:r w:rsidR="001032BB">
          <w:rPr>
            <w:rFonts w:ascii="Times New Roman" w:eastAsia="Times New Roman" w:hAnsi="Times New Roman" w:cs="Times New Roman"/>
            <w:color w:val="000000"/>
            <w:sz w:val="22"/>
            <w:szCs w:val="22"/>
          </w:rPr>
          <w:t>referees</w:t>
        </w:r>
        <w:r w:rsidR="001032BB">
          <w:rPr>
            <w:rFonts w:ascii="Times New Roman" w:eastAsia="Times New Roman" w:hAnsi="Times New Roman" w:cs="Times New Roman"/>
            <w:color w:val="000000"/>
            <w:sz w:val="22"/>
            <w:szCs w:val="22"/>
          </w:rPr>
          <w:t xml:space="preserve"> </w:t>
        </w:r>
      </w:ins>
      <w:r>
        <w:rPr>
          <w:rFonts w:ascii="Times New Roman" w:eastAsia="Times New Roman" w:hAnsi="Times New Roman" w:cs="Times New Roman"/>
          <w:color w:val="000000"/>
          <w:sz w:val="22"/>
          <w:szCs w:val="22"/>
        </w:rPr>
        <w:t>for their constructive comments</w:t>
      </w:r>
      <w:del w:id="18" w:author="Joao Xavier" w:date="2021-01-18T11:12:00Z">
        <w:r w:rsidDel="001032BB">
          <w:rPr>
            <w:rFonts w:ascii="Times New Roman" w:eastAsia="Times New Roman" w:hAnsi="Times New Roman" w:cs="Times New Roman"/>
            <w:color w:val="000000"/>
            <w:sz w:val="22"/>
            <w:szCs w:val="22"/>
          </w:rPr>
          <w:delText xml:space="preserve"> they made</w:delText>
        </w:r>
      </w:del>
      <w:r>
        <w:rPr>
          <w:rFonts w:ascii="Times New Roman" w:eastAsia="Times New Roman" w:hAnsi="Times New Roman" w:cs="Times New Roman"/>
          <w:color w:val="000000"/>
          <w:sz w:val="22"/>
          <w:szCs w:val="22"/>
        </w:rPr>
        <w:t xml:space="preserve">. We are </w:t>
      </w:r>
      <w:del w:id="19" w:author="Joao Xavier" w:date="2021-01-18T11:12:00Z">
        <w:r w:rsidDel="001032BB">
          <w:rPr>
            <w:rFonts w:ascii="Times New Roman" w:eastAsia="Times New Roman" w:hAnsi="Times New Roman" w:cs="Times New Roman"/>
            <w:color w:val="000000"/>
            <w:sz w:val="22"/>
            <w:szCs w:val="22"/>
          </w:rPr>
          <w:delText>very glad</w:delText>
        </w:r>
      </w:del>
      <w:ins w:id="20" w:author="Joao Xavier" w:date="2021-01-18T11:12:00Z">
        <w:r w:rsidR="001032BB">
          <w:rPr>
            <w:rFonts w:ascii="Times New Roman" w:eastAsia="Times New Roman" w:hAnsi="Times New Roman" w:cs="Times New Roman"/>
            <w:color w:val="000000"/>
            <w:sz w:val="22"/>
            <w:szCs w:val="22"/>
          </w:rPr>
          <w:t>pleased</w:t>
        </w:r>
      </w:ins>
      <w:r>
        <w:rPr>
          <w:rFonts w:ascii="Times New Roman" w:eastAsia="Times New Roman" w:hAnsi="Times New Roman" w:cs="Times New Roman"/>
          <w:color w:val="000000"/>
          <w:sz w:val="22"/>
          <w:szCs w:val="22"/>
        </w:rPr>
        <w:t xml:space="preserve"> that </w:t>
      </w:r>
      <w:del w:id="21" w:author="Joao Xavier" w:date="2021-01-18T11:12:00Z">
        <w:r w:rsidDel="001032BB">
          <w:rPr>
            <w:rFonts w:ascii="Times New Roman" w:eastAsia="Times New Roman" w:hAnsi="Times New Roman" w:cs="Times New Roman"/>
            <w:color w:val="000000"/>
            <w:sz w:val="22"/>
            <w:szCs w:val="22"/>
          </w:rPr>
          <w:delText>the reviewers</w:delText>
        </w:r>
      </w:del>
      <w:ins w:id="22" w:author="Joao Xavier" w:date="2021-01-18T11:12:00Z">
        <w:r w:rsidR="001032BB">
          <w:rPr>
            <w:rFonts w:ascii="Times New Roman" w:eastAsia="Times New Roman" w:hAnsi="Times New Roman" w:cs="Times New Roman"/>
            <w:color w:val="000000"/>
            <w:sz w:val="22"/>
            <w:szCs w:val="22"/>
          </w:rPr>
          <w:t>both referees</w:t>
        </w:r>
      </w:ins>
      <w:r>
        <w:rPr>
          <w:rFonts w:ascii="Times New Roman" w:eastAsia="Times New Roman" w:hAnsi="Times New Roman" w:cs="Times New Roman"/>
          <w:color w:val="000000"/>
          <w:sz w:val="22"/>
          <w:szCs w:val="22"/>
        </w:rPr>
        <w:t xml:space="preserve"> </w:t>
      </w:r>
      <w:r w:rsidR="006638A6">
        <w:rPr>
          <w:rFonts w:ascii="Times New Roman" w:eastAsia="Times New Roman" w:hAnsi="Times New Roman" w:cs="Times New Roman"/>
          <w:color w:val="000000"/>
          <w:sz w:val="22"/>
          <w:szCs w:val="22"/>
        </w:rPr>
        <w:t xml:space="preserve">are positive and </w:t>
      </w:r>
      <w:r>
        <w:rPr>
          <w:rFonts w:ascii="Times New Roman" w:eastAsia="Times New Roman" w:hAnsi="Times New Roman" w:cs="Times New Roman"/>
          <w:color w:val="000000"/>
          <w:sz w:val="22"/>
          <w:szCs w:val="22"/>
        </w:rPr>
        <w:t>found our compiled data potentially useful for the field.</w:t>
      </w:r>
      <w:ins w:id="23" w:author="Joao Xavier" w:date="2021-01-18T11:14:00Z">
        <w:r w:rsidR="001032BB">
          <w:rPr>
            <w:rFonts w:ascii="Times New Roman" w:eastAsia="Times New Roman" w:hAnsi="Times New Roman" w:cs="Times New Roman"/>
            <w:color w:val="000000"/>
            <w:sz w:val="22"/>
            <w:szCs w:val="22"/>
          </w:rPr>
          <w:t xml:space="preserve"> </w:t>
        </w:r>
      </w:ins>
    </w:p>
    <w:p w14:paraId="7E49420E" w14:textId="6647A712" w:rsidR="00F04A96" w:rsidRDefault="00F04A96" w:rsidP="00E77849">
      <w:pPr>
        <w:spacing w:after="2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w:t>
      </w:r>
      <w:ins w:id="24" w:author="Joao Xavier" w:date="2021-01-18T11:14:00Z">
        <w:r w:rsidR="001032BB">
          <w:rPr>
            <w:rFonts w:ascii="Times New Roman" w:eastAsia="Times New Roman" w:hAnsi="Times New Roman" w:cs="Times New Roman"/>
            <w:color w:val="000000"/>
            <w:sz w:val="22"/>
            <w:szCs w:val="22"/>
          </w:rPr>
          <w:t xml:space="preserve">hereby present our revised manuscript, where have </w:t>
        </w:r>
      </w:ins>
      <w:del w:id="25" w:author="Joao Xavier" w:date="2021-01-18T11:14:00Z">
        <w:r w:rsidDel="001032BB">
          <w:rPr>
            <w:rFonts w:ascii="Times New Roman" w:eastAsia="Times New Roman" w:hAnsi="Times New Roman" w:cs="Times New Roman"/>
            <w:color w:val="000000"/>
            <w:sz w:val="22"/>
            <w:szCs w:val="22"/>
          </w:rPr>
          <w:delText>have made revisions to our manuscript in response</w:delText>
        </w:r>
      </w:del>
      <w:ins w:id="26" w:author="Joao Xavier" w:date="2021-01-18T11:14:00Z">
        <w:r w:rsidR="001032BB">
          <w:rPr>
            <w:rFonts w:ascii="Times New Roman" w:eastAsia="Times New Roman" w:hAnsi="Times New Roman" w:cs="Times New Roman"/>
            <w:color w:val="000000"/>
            <w:sz w:val="22"/>
            <w:szCs w:val="22"/>
          </w:rPr>
          <w:t>addressed</w:t>
        </w:r>
      </w:ins>
      <w:del w:id="27" w:author="Joao Xavier" w:date="2021-01-18T11:14:00Z">
        <w:r w:rsidDel="001032BB">
          <w:rPr>
            <w:rFonts w:ascii="Times New Roman" w:eastAsia="Times New Roman" w:hAnsi="Times New Roman" w:cs="Times New Roman"/>
            <w:color w:val="000000"/>
            <w:sz w:val="22"/>
            <w:szCs w:val="22"/>
          </w:rPr>
          <w:delText xml:space="preserve"> to</w:delText>
        </w:r>
      </w:del>
      <w:r>
        <w:rPr>
          <w:rFonts w:ascii="Times New Roman" w:eastAsia="Times New Roman" w:hAnsi="Times New Roman" w:cs="Times New Roman"/>
          <w:color w:val="000000"/>
          <w:sz w:val="22"/>
          <w:szCs w:val="22"/>
        </w:rPr>
        <w:t xml:space="preserve"> your and the </w:t>
      </w:r>
      <w:del w:id="28" w:author="Joao Xavier" w:date="2021-01-18T11:14:00Z">
        <w:r w:rsidDel="001032BB">
          <w:rPr>
            <w:rFonts w:ascii="Times New Roman" w:eastAsia="Times New Roman" w:hAnsi="Times New Roman" w:cs="Times New Roman"/>
            <w:color w:val="000000"/>
            <w:sz w:val="22"/>
            <w:szCs w:val="22"/>
          </w:rPr>
          <w:delText xml:space="preserve">reviewers’ </w:delText>
        </w:r>
      </w:del>
      <w:ins w:id="29" w:author="Joao Xavier" w:date="2021-01-18T11:14:00Z">
        <w:r w:rsidR="001032BB">
          <w:rPr>
            <w:rFonts w:ascii="Times New Roman" w:eastAsia="Times New Roman" w:hAnsi="Times New Roman" w:cs="Times New Roman"/>
            <w:color w:val="000000"/>
            <w:sz w:val="22"/>
            <w:szCs w:val="22"/>
          </w:rPr>
          <w:t>referees</w:t>
        </w:r>
        <w:r w:rsidR="001032BB">
          <w:rPr>
            <w:rFonts w:ascii="Times New Roman" w:eastAsia="Times New Roman" w:hAnsi="Times New Roman" w:cs="Times New Roman"/>
            <w:color w:val="000000"/>
            <w:sz w:val="22"/>
            <w:szCs w:val="22"/>
          </w:rPr>
          <w:t xml:space="preserve">’ </w:t>
        </w:r>
      </w:ins>
      <w:r>
        <w:rPr>
          <w:rFonts w:ascii="Times New Roman" w:eastAsia="Times New Roman" w:hAnsi="Times New Roman" w:cs="Times New Roman"/>
          <w:color w:val="000000"/>
          <w:sz w:val="22"/>
          <w:szCs w:val="22"/>
        </w:rPr>
        <w:t xml:space="preserve">comments. </w:t>
      </w:r>
      <w:del w:id="30" w:author="Joao Xavier" w:date="2021-01-18T11:15:00Z">
        <w:r w:rsidDel="001032BB">
          <w:rPr>
            <w:rFonts w:ascii="Times New Roman" w:eastAsia="Times New Roman" w:hAnsi="Times New Roman" w:cs="Times New Roman"/>
            <w:color w:val="000000"/>
            <w:sz w:val="22"/>
            <w:szCs w:val="22"/>
          </w:rPr>
          <w:delText xml:space="preserve">Our </w:delText>
        </w:r>
      </w:del>
      <w:ins w:id="31" w:author="Joao Xavier" w:date="2021-01-18T11:15:00Z">
        <w:r w:rsidR="001032BB">
          <w:rPr>
            <w:rFonts w:ascii="Times New Roman" w:eastAsia="Times New Roman" w:hAnsi="Times New Roman" w:cs="Times New Roman"/>
            <w:color w:val="000000"/>
            <w:sz w:val="22"/>
            <w:szCs w:val="22"/>
          </w:rPr>
          <w:t>We include a</w:t>
        </w:r>
        <w:r w:rsidR="001032BB">
          <w:rPr>
            <w:rFonts w:ascii="Times New Roman" w:eastAsia="Times New Roman" w:hAnsi="Times New Roman" w:cs="Times New Roman"/>
            <w:color w:val="000000"/>
            <w:sz w:val="22"/>
            <w:szCs w:val="22"/>
          </w:rPr>
          <w:t xml:space="preserve"> </w:t>
        </w:r>
      </w:ins>
      <w:r>
        <w:rPr>
          <w:rFonts w:ascii="Times New Roman" w:eastAsia="Times New Roman" w:hAnsi="Times New Roman" w:cs="Times New Roman"/>
          <w:color w:val="000000"/>
          <w:sz w:val="22"/>
          <w:szCs w:val="22"/>
        </w:rPr>
        <w:t>detailed, point-to-point response</w:t>
      </w:r>
      <w:del w:id="32" w:author="Joao Xavier" w:date="2021-01-18T11:15:00Z">
        <w:r w:rsidDel="001032BB">
          <w:rPr>
            <w:rFonts w:ascii="Times New Roman" w:eastAsia="Times New Roman" w:hAnsi="Times New Roman" w:cs="Times New Roman"/>
            <w:color w:val="000000"/>
            <w:sz w:val="22"/>
            <w:szCs w:val="22"/>
          </w:rPr>
          <w:delText>s</w:delText>
        </w:r>
      </w:del>
      <w:r>
        <w:rPr>
          <w:rFonts w:ascii="Times New Roman" w:eastAsia="Times New Roman" w:hAnsi="Times New Roman" w:cs="Times New Roman"/>
          <w:color w:val="000000"/>
          <w:sz w:val="22"/>
          <w:szCs w:val="22"/>
        </w:rPr>
        <w:t xml:space="preserve"> to </w:t>
      </w:r>
      <w:del w:id="33" w:author="Joao Xavier" w:date="2021-01-18T11:15:00Z">
        <w:r w:rsidDel="001032BB">
          <w:rPr>
            <w:rFonts w:ascii="Times New Roman" w:eastAsia="Times New Roman" w:hAnsi="Times New Roman" w:cs="Times New Roman"/>
            <w:color w:val="000000"/>
            <w:sz w:val="22"/>
            <w:szCs w:val="22"/>
          </w:rPr>
          <w:delText xml:space="preserve">the </w:delText>
        </w:r>
      </w:del>
      <w:ins w:id="34" w:author="Joao Xavier" w:date="2021-01-18T11:15:00Z">
        <w:r w:rsidR="001032BB">
          <w:rPr>
            <w:rFonts w:ascii="Times New Roman" w:eastAsia="Times New Roman" w:hAnsi="Times New Roman" w:cs="Times New Roman"/>
            <w:color w:val="000000"/>
            <w:sz w:val="22"/>
            <w:szCs w:val="22"/>
          </w:rPr>
          <w:t>each</w:t>
        </w:r>
        <w:r w:rsidR="001032BB">
          <w:rPr>
            <w:rFonts w:ascii="Times New Roman" w:eastAsia="Times New Roman" w:hAnsi="Times New Roman" w:cs="Times New Roman"/>
            <w:color w:val="000000"/>
            <w:sz w:val="22"/>
            <w:szCs w:val="22"/>
          </w:rPr>
          <w:t xml:space="preserve"> </w:t>
        </w:r>
      </w:ins>
      <w:del w:id="35" w:author="Joao Xavier" w:date="2021-01-18T11:15:00Z">
        <w:r w:rsidDel="001032BB">
          <w:rPr>
            <w:rFonts w:ascii="Times New Roman" w:eastAsia="Times New Roman" w:hAnsi="Times New Roman" w:cs="Times New Roman"/>
            <w:color w:val="000000"/>
            <w:sz w:val="22"/>
            <w:szCs w:val="22"/>
          </w:rPr>
          <w:delText xml:space="preserve">specific </w:delText>
        </w:r>
      </w:del>
      <w:r>
        <w:rPr>
          <w:rFonts w:ascii="Times New Roman" w:eastAsia="Times New Roman" w:hAnsi="Times New Roman" w:cs="Times New Roman"/>
          <w:color w:val="000000"/>
          <w:sz w:val="22"/>
          <w:szCs w:val="22"/>
        </w:rPr>
        <w:t>comment</w:t>
      </w:r>
      <w:del w:id="36" w:author="Joao Xavier" w:date="2021-01-18T11:15:00Z">
        <w:r w:rsidDel="001032BB">
          <w:rPr>
            <w:rFonts w:ascii="Times New Roman" w:eastAsia="Times New Roman" w:hAnsi="Times New Roman" w:cs="Times New Roman"/>
            <w:color w:val="000000"/>
            <w:sz w:val="22"/>
            <w:szCs w:val="22"/>
          </w:rPr>
          <w:delText>s are listed</w:delText>
        </w:r>
      </w:del>
      <w:r>
        <w:rPr>
          <w:rFonts w:ascii="Times New Roman" w:eastAsia="Times New Roman" w:hAnsi="Times New Roman" w:cs="Times New Roman"/>
          <w:color w:val="000000"/>
          <w:sz w:val="22"/>
          <w:szCs w:val="22"/>
        </w:rPr>
        <w:t xml:space="preserve"> be</w:t>
      </w:r>
      <w:r w:rsidR="004256C4">
        <w:rPr>
          <w:rFonts w:ascii="Times New Roman" w:eastAsia="Times New Roman" w:hAnsi="Times New Roman" w:cs="Times New Roman"/>
          <w:color w:val="000000"/>
          <w:sz w:val="22"/>
          <w:szCs w:val="22"/>
        </w:rPr>
        <w:t>low.</w:t>
      </w:r>
    </w:p>
    <w:p w14:paraId="1FDB6C64" w14:textId="77777777" w:rsidR="00F04A96" w:rsidRPr="00F04A96" w:rsidRDefault="00F04A96" w:rsidP="00E77849">
      <w:pPr>
        <w:spacing w:after="240"/>
        <w:rPr>
          <w:rFonts w:ascii="Times New Roman" w:eastAsia="Times New Roman" w:hAnsi="Times New Roman" w:cs="Times New Roman"/>
          <w:b/>
          <w:bCs/>
          <w:color w:val="000000"/>
          <w:sz w:val="22"/>
          <w:szCs w:val="22"/>
        </w:rPr>
      </w:pPr>
      <w:r w:rsidRPr="00F04A96">
        <w:rPr>
          <w:rFonts w:ascii="Times New Roman" w:eastAsia="Times New Roman" w:hAnsi="Times New Roman" w:cs="Times New Roman"/>
          <w:b/>
          <w:bCs/>
          <w:color w:val="000000"/>
          <w:sz w:val="22"/>
          <w:szCs w:val="22"/>
        </w:rPr>
        <w:t>Editor’s Comments:</w:t>
      </w:r>
    </w:p>
    <w:p w14:paraId="2288FC7D" w14:textId="6D8DC7C1" w:rsidR="00F04A96" w:rsidRPr="00F04A96" w:rsidRDefault="008700D1" w:rsidP="00E77849">
      <w:pPr>
        <w:spacing w:after="240"/>
        <w:jc w:val="both"/>
        <w:rPr>
          <w:rFonts w:ascii="Times New Roman" w:eastAsia="Times New Roman" w:hAnsi="Times New Roman" w:cs="Times New Roman"/>
          <w:i/>
          <w:iCs/>
          <w:color w:val="000000"/>
          <w:sz w:val="22"/>
          <w:szCs w:val="22"/>
        </w:rPr>
      </w:pPr>
      <w:bookmarkStart w:id="37" w:name="OLE_LINK75"/>
      <w:bookmarkStart w:id="38" w:name="OLE_LINK76"/>
      <w:r>
        <w:rPr>
          <w:rFonts w:ascii="Times New Roman" w:eastAsia="Times New Roman" w:hAnsi="Times New Roman" w:cs="Times New Roman"/>
          <w:b/>
          <w:bCs/>
          <w:color w:val="000000"/>
          <w:sz w:val="22"/>
          <w:szCs w:val="22"/>
        </w:rPr>
        <w:t xml:space="preserve">Comment 1: </w:t>
      </w:r>
      <w:r w:rsidR="00F04A96" w:rsidRPr="00F04A96">
        <w:rPr>
          <w:rFonts w:ascii="Times New Roman" w:eastAsia="Times New Roman" w:hAnsi="Times New Roman" w:cs="Times New Roman"/>
          <w:b/>
          <w:bCs/>
          <w:color w:val="000000"/>
          <w:sz w:val="22"/>
          <w:szCs w:val="22"/>
        </w:rPr>
        <w:t>“</w:t>
      </w:r>
      <w:bookmarkEnd w:id="37"/>
      <w:bookmarkEnd w:id="38"/>
      <w:r w:rsidR="00F04A96" w:rsidRPr="00F04A96">
        <w:rPr>
          <w:rFonts w:ascii="Times New Roman" w:eastAsia="Times New Roman" w:hAnsi="Times New Roman" w:cs="Times New Roman"/>
          <w:i/>
          <w:iCs/>
          <w:color w:val="000000"/>
          <w:sz w:val="22"/>
          <w:szCs w:val="22"/>
        </w:rPr>
        <w:t>Dear Professor Xavier,</w:t>
      </w:r>
    </w:p>
    <w:p w14:paraId="309E277E" w14:textId="77777777" w:rsidR="00F04A96" w:rsidRDefault="000F045E" w:rsidP="00E77849">
      <w:pPr>
        <w:spacing w:after="240"/>
        <w:jc w:val="both"/>
        <w:rPr>
          <w:rFonts w:ascii="Times New Roman" w:eastAsia="Times New Roman" w:hAnsi="Times New Roman" w:cs="Times New Roman"/>
          <w:i/>
          <w:iCs/>
          <w:color w:val="000000"/>
          <w:sz w:val="22"/>
          <w:szCs w:val="22"/>
          <w:shd w:val="clear" w:color="auto" w:fill="FFFFFF"/>
        </w:rPr>
      </w:pPr>
      <w:r w:rsidRPr="000F045E">
        <w:rPr>
          <w:rFonts w:ascii="Times New Roman" w:eastAsia="Times New Roman" w:hAnsi="Times New Roman" w:cs="Times New Roman"/>
          <w:i/>
          <w:iCs/>
          <w:color w:val="000000"/>
          <w:sz w:val="22"/>
          <w:szCs w:val="22"/>
          <w:shd w:val="clear" w:color="auto" w:fill="FFFFFF"/>
        </w:rPr>
        <w:t xml:space="preserve">First of all, our best wishes for the new year and please accept our apologies for the delay in sending you a decision on your manuscript. Your manuscript entitled "Compilation of longitudinal microbiota data and </w:t>
      </w:r>
      <w:proofErr w:type="spellStart"/>
      <w:r w:rsidRPr="000F045E">
        <w:rPr>
          <w:rFonts w:ascii="Times New Roman" w:eastAsia="Times New Roman" w:hAnsi="Times New Roman" w:cs="Times New Roman"/>
          <w:i/>
          <w:iCs/>
          <w:color w:val="000000"/>
          <w:sz w:val="22"/>
          <w:szCs w:val="22"/>
          <w:shd w:val="clear" w:color="auto" w:fill="FFFFFF"/>
        </w:rPr>
        <w:t>hospitalome</w:t>
      </w:r>
      <w:proofErr w:type="spellEnd"/>
      <w:r w:rsidRPr="000F045E">
        <w:rPr>
          <w:rFonts w:ascii="Times New Roman" w:eastAsia="Times New Roman" w:hAnsi="Times New Roman" w:cs="Times New Roman"/>
          <w:i/>
          <w:iCs/>
          <w:color w:val="000000"/>
          <w:sz w:val="22"/>
          <w:szCs w:val="22"/>
          <w:shd w:val="clear" w:color="auto" w:fill="FFFFFF"/>
        </w:rPr>
        <w:t xml:space="preserve"> from hematopoietic cell transplantation patients" has now been seen by the referees, whose comments are appended below. As you will see, the referees were supportive, but they raised important points and made suggestions for modifications, which they felt must be addressed before this work would be acceptable for publication at Scientific Data.</w:t>
      </w:r>
    </w:p>
    <w:p w14:paraId="63DBB004" w14:textId="0D0666DC" w:rsidR="00F04A96" w:rsidRDefault="000F045E" w:rsidP="00E77849">
      <w:pPr>
        <w:spacing w:after="240"/>
        <w:jc w:val="both"/>
        <w:rPr>
          <w:rFonts w:ascii="Times New Roman" w:eastAsia="Times New Roman" w:hAnsi="Times New Roman" w:cs="Times New Roman"/>
          <w:i/>
          <w:iCs/>
          <w:color w:val="000000"/>
          <w:sz w:val="22"/>
          <w:szCs w:val="22"/>
          <w:shd w:val="clear" w:color="auto" w:fill="FFFFFF"/>
        </w:rPr>
      </w:pPr>
      <w:r w:rsidRPr="000F045E">
        <w:rPr>
          <w:rFonts w:ascii="Times New Roman" w:eastAsia="Times New Roman" w:hAnsi="Times New Roman" w:cs="Times New Roman"/>
          <w:i/>
          <w:iCs/>
          <w:color w:val="000000"/>
          <w:sz w:val="22"/>
          <w:szCs w:val="22"/>
          <w:shd w:val="clear" w:color="auto" w:fill="FFFFFF"/>
        </w:rPr>
        <w:t xml:space="preserve">In line with </w:t>
      </w:r>
      <w:del w:id="39" w:author="Joao Xavier" w:date="2021-01-18T11:30:00Z">
        <w:r w:rsidRPr="000F045E" w:rsidDel="008B0E29">
          <w:rPr>
            <w:rFonts w:ascii="Times New Roman" w:eastAsia="Times New Roman" w:hAnsi="Times New Roman" w:cs="Times New Roman"/>
            <w:i/>
            <w:iCs/>
            <w:color w:val="000000"/>
            <w:sz w:val="22"/>
            <w:szCs w:val="22"/>
            <w:shd w:val="clear" w:color="auto" w:fill="FFFFFF"/>
          </w:rPr>
          <w:delText>Reviewer</w:delText>
        </w:r>
      </w:del>
      <w:ins w:id="40" w:author="Joao Xavier" w:date="2021-01-18T11:30:00Z">
        <w:r w:rsidR="008B0E29">
          <w:rPr>
            <w:rFonts w:ascii="Times New Roman" w:eastAsia="Times New Roman" w:hAnsi="Times New Roman" w:cs="Times New Roman"/>
            <w:i/>
            <w:iCs/>
            <w:color w:val="000000"/>
            <w:sz w:val="22"/>
            <w:szCs w:val="22"/>
            <w:shd w:val="clear" w:color="auto" w:fill="FFFFFF"/>
          </w:rPr>
          <w:t>Referee</w:t>
        </w:r>
      </w:ins>
      <w:r w:rsidRPr="000F045E">
        <w:rPr>
          <w:rFonts w:ascii="Times New Roman" w:eastAsia="Times New Roman" w:hAnsi="Times New Roman" w:cs="Times New Roman"/>
          <w:i/>
          <w:iCs/>
          <w:color w:val="000000"/>
          <w:sz w:val="22"/>
          <w:szCs w:val="22"/>
          <w:shd w:val="clear" w:color="auto" w:fill="FFFFFF"/>
        </w:rPr>
        <w:t xml:space="preserve"> #1's comments, we request that you make all SRR accessions public or at least provide the SRA metadata. Also, could project level identifiers be added to the </w:t>
      </w:r>
      <w:proofErr w:type="spellStart"/>
      <w:r w:rsidRPr="000F045E">
        <w:rPr>
          <w:rFonts w:ascii="Times New Roman" w:eastAsia="Times New Roman" w:hAnsi="Times New Roman" w:cs="Times New Roman"/>
          <w:i/>
          <w:iCs/>
          <w:color w:val="000000"/>
          <w:sz w:val="22"/>
          <w:szCs w:val="22"/>
          <w:shd w:val="clear" w:color="auto" w:fill="FFFFFF"/>
        </w:rPr>
        <w:t>tblASVsamples</w:t>
      </w:r>
      <w:proofErr w:type="spellEnd"/>
      <w:r w:rsidRPr="000F045E">
        <w:rPr>
          <w:rFonts w:ascii="Times New Roman" w:eastAsia="Times New Roman" w:hAnsi="Times New Roman" w:cs="Times New Roman"/>
          <w:i/>
          <w:iCs/>
          <w:color w:val="000000"/>
          <w:sz w:val="22"/>
          <w:szCs w:val="22"/>
          <w:shd w:val="clear" w:color="auto" w:fill="FFFFFF"/>
        </w:rPr>
        <w:t xml:space="preserve"> file?</w:t>
      </w:r>
    </w:p>
    <w:p w14:paraId="416E1EC8" w14:textId="0182CE8C" w:rsidR="00F04A96" w:rsidRDefault="000F045E" w:rsidP="00E77849">
      <w:pPr>
        <w:spacing w:after="240"/>
        <w:rPr>
          <w:rFonts w:ascii="Times New Roman" w:eastAsia="Times New Roman" w:hAnsi="Times New Roman" w:cs="Times New Roman"/>
          <w:i/>
          <w:iCs/>
          <w:color w:val="000000"/>
          <w:sz w:val="22"/>
          <w:szCs w:val="22"/>
          <w:shd w:val="clear" w:color="auto" w:fill="FFFFFF"/>
        </w:rPr>
      </w:pPr>
      <w:r w:rsidRPr="000F045E">
        <w:rPr>
          <w:rFonts w:ascii="Times New Roman" w:eastAsia="Times New Roman" w:hAnsi="Times New Roman" w:cs="Times New Roman"/>
          <w:i/>
          <w:iCs/>
          <w:color w:val="000000"/>
          <w:sz w:val="22"/>
          <w:szCs w:val="22"/>
          <w:shd w:val="clear" w:color="auto" w:fill="FFFFFF"/>
        </w:rPr>
        <w:t xml:space="preserve">Based on the recommendation from the handling Editorial Board member, Nicola </w:t>
      </w:r>
      <w:proofErr w:type="spellStart"/>
      <w:r w:rsidRPr="000F045E">
        <w:rPr>
          <w:rFonts w:ascii="Times New Roman" w:eastAsia="Times New Roman" w:hAnsi="Times New Roman" w:cs="Times New Roman"/>
          <w:i/>
          <w:iCs/>
          <w:color w:val="000000"/>
          <w:sz w:val="22"/>
          <w:szCs w:val="22"/>
          <w:shd w:val="clear" w:color="auto" w:fill="FFFFFF"/>
        </w:rPr>
        <w:t>Segata</w:t>
      </w:r>
      <w:proofErr w:type="spellEnd"/>
      <w:r w:rsidRPr="000F045E">
        <w:rPr>
          <w:rFonts w:ascii="Times New Roman" w:eastAsia="Times New Roman" w:hAnsi="Times New Roman" w:cs="Times New Roman"/>
          <w:i/>
          <w:iCs/>
          <w:color w:val="000000"/>
          <w:sz w:val="22"/>
          <w:szCs w:val="22"/>
          <w:shd w:val="clear" w:color="auto" w:fill="FFFFFF"/>
        </w:rPr>
        <w:t>, we therefore invite you to revise and resubmit your manuscript, taking into account the points raised.</w:t>
      </w:r>
      <w:r w:rsidR="00F04A96" w:rsidRPr="00F04A96">
        <w:rPr>
          <w:rFonts w:ascii="Times New Roman" w:eastAsia="Times New Roman" w:hAnsi="Times New Roman" w:cs="Times New Roman"/>
          <w:b/>
          <w:bCs/>
          <w:color w:val="000000"/>
          <w:sz w:val="22"/>
          <w:szCs w:val="22"/>
          <w:shd w:val="clear" w:color="auto" w:fill="FFFFFF"/>
        </w:rPr>
        <w:t>”</w:t>
      </w:r>
    </w:p>
    <w:p w14:paraId="19897B89" w14:textId="19A68D12" w:rsidR="006661E3" w:rsidRDefault="00F04A96" w:rsidP="00E77849">
      <w:pPr>
        <w:spacing w:after="240"/>
        <w:jc w:val="both"/>
        <w:rPr>
          <w:rFonts w:ascii="Times New Roman" w:eastAsia="Times New Roman" w:hAnsi="Times New Roman" w:cs="Times New Roman"/>
          <w:color w:val="000000"/>
          <w:sz w:val="22"/>
          <w:szCs w:val="22"/>
        </w:rPr>
      </w:pPr>
      <w:bookmarkStart w:id="41" w:name="OLE_LINK73"/>
      <w:bookmarkStart w:id="42" w:name="OLE_LINK74"/>
      <w:bookmarkStart w:id="43" w:name="OLE_LINK3"/>
      <w:bookmarkStart w:id="44" w:name="OLE_LINK4"/>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t>
      </w:r>
      <w:bookmarkEnd w:id="41"/>
      <w:bookmarkEnd w:id="42"/>
      <w:r>
        <w:rPr>
          <w:rFonts w:ascii="Times New Roman" w:eastAsia="Times New Roman" w:hAnsi="Times New Roman" w:cs="Times New Roman"/>
          <w:color w:val="000000"/>
          <w:sz w:val="22"/>
          <w:szCs w:val="22"/>
        </w:rPr>
        <w:t>T</w:t>
      </w:r>
      <w:bookmarkEnd w:id="43"/>
      <w:bookmarkEnd w:id="44"/>
      <w:r>
        <w:rPr>
          <w:rFonts w:ascii="Times New Roman" w:eastAsia="Times New Roman" w:hAnsi="Times New Roman" w:cs="Times New Roman"/>
          <w:color w:val="000000"/>
          <w:sz w:val="22"/>
          <w:szCs w:val="22"/>
        </w:rPr>
        <w:t xml:space="preserve">hank you and </w:t>
      </w:r>
      <w:ins w:id="45" w:author="Joao Xavier" w:date="2021-01-18T11:17:00Z">
        <w:r w:rsidR="00EC077C">
          <w:rPr>
            <w:rFonts w:ascii="Times New Roman" w:eastAsia="Times New Roman" w:hAnsi="Times New Roman" w:cs="Times New Roman"/>
            <w:color w:val="000000"/>
            <w:sz w:val="22"/>
            <w:szCs w:val="22"/>
          </w:rPr>
          <w:t xml:space="preserve">Dr. </w:t>
        </w:r>
      </w:ins>
      <w:del w:id="46" w:author="Joao Xavier" w:date="2021-01-18T11:17:00Z">
        <w:r w:rsidDel="00EC077C">
          <w:rPr>
            <w:rFonts w:ascii="Times New Roman" w:eastAsia="Times New Roman" w:hAnsi="Times New Roman" w:cs="Times New Roman"/>
            <w:color w:val="000000"/>
            <w:sz w:val="22"/>
            <w:szCs w:val="22"/>
          </w:rPr>
          <w:delText xml:space="preserve">the other editor Nicola </w:delText>
        </w:r>
      </w:del>
      <w:proofErr w:type="spellStart"/>
      <w:r>
        <w:rPr>
          <w:rFonts w:ascii="Times New Roman" w:eastAsia="Times New Roman" w:hAnsi="Times New Roman" w:cs="Times New Roman"/>
          <w:color w:val="000000"/>
          <w:sz w:val="22"/>
          <w:szCs w:val="22"/>
        </w:rPr>
        <w:t>Segata</w:t>
      </w:r>
      <w:proofErr w:type="spellEnd"/>
      <w:r>
        <w:rPr>
          <w:rFonts w:ascii="Times New Roman" w:eastAsia="Times New Roman" w:hAnsi="Times New Roman" w:cs="Times New Roman"/>
          <w:color w:val="000000"/>
          <w:sz w:val="22"/>
          <w:szCs w:val="22"/>
        </w:rPr>
        <w:t xml:space="preserve"> for handling our manuscript</w:t>
      </w:r>
      <w:r w:rsidR="006661E3">
        <w:rPr>
          <w:rFonts w:ascii="Times New Roman" w:eastAsia="Times New Roman" w:hAnsi="Times New Roman" w:cs="Times New Roman"/>
          <w:color w:val="000000"/>
          <w:sz w:val="22"/>
          <w:szCs w:val="22"/>
        </w:rPr>
        <w:t xml:space="preserve"> and providing us feedbacks from </w:t>
      </w:r>
      <w:del w:id="47" w:author="Joao Xavier" w:date="2021-01-18T11:17:00Z">
        <w:r w:rsidR="006661E3" w:rsidDel="00EC077C">
          <w:rPr>
            <w:rFonts w:ascii="Times New Roman" w:eastAsia="Times New Roman" w:hAnsi="Times New Roman" w:cs="Times New Roman"/>
            <w:color w:val="000000"/>
            <w:sz w:val="22"/>
            <w:szCs w:val="22"/>
          </w:rPr>
          <w:delText xml:space="preserve">reviewers </w:delText>
        </w:r>
      </w:del>
      <w:ins w:id="48" w:author="Joao Xavier" w:date="2021-01-18T11:17:00Z">
        <w:r w:rsidR="00EC077C">
          <w:rPr>
            <w:rFonts w:ascii="Times New Roman" w:eastAsia="Times New Roman" w:hAnsi="Times New Roman" w:cs="Times New Roman"/>
            <w:color w:val="000000"/>
            <w:sz w:val="22"/>
            <w:szCs w:val="22"/>
          </w:rPr>
          <w:t>referees</w:t>
        </w:r>
        <w:r w:rsidR="00EC077C">
          <w:rPr>
            <w:rFonts w:ascii="Times New Roman" w:eastAsia="Times New Roman" w:hAnsi="Times New Roman" w:cs="Times New Roman"/>
            <w:color w:val="000000"/>
            <w:sz w:val="22"/>
            <w:szCs w:val="22"/>
          </w:rPr>
          <w:t xml:space="preserve"> </w:t>
        </w:r>
      </w:ins>
      <w:r w:rsidR="006661E3">
        <w:rPr>
          <w:rFonts w:ascii="Times New Roman" w:eastAsia="Times New Roman" w:hAnsi="Times New Roman" w:cs="Times New Roman"/>
          <w:color w:val="000000"/>
          <w:sz w:val="22"/>
          <w:szCs w:val="22"/>
        </w:rPr>
        <w:t>during the pandemic</w:t>
      </w:r>
      <w:ins w:id="49" w:author="Joao Xavier" w:date="2021-01-18T11:17:00Z">
        <w:r w:rsidR="00EC077C">
          <w:rPr>
            <w:rFonts w:ascii="Times New Roman" w:eastAsia="Times New Roman" w:hAnsi="Times New Roman" w:cs="Times New Roman"/>
            <w:color w:val="000000"/>
            <w:sz w:val="22"/>
            <w:szCs w:val="22"/>
          </w:rPr>
          <w:t>.</w:t>
        </w:r>
      </w:ins>
      <w:del w:id="50" w:author="Joao Xavier" w:date="2021-01-18T11:17:00Z">
        <w:r w:rsidR="006661E3" w:rsidDel="00EC077C">
          <w:rPr>
            <w:rFonts w:ascii="Times New Roman" w:eastAsia="Times New Roman" w:hAnsi="Times New Roman" w:cs="Times New Roman"/>
            <w:color w:val="000000"/>
            <w:sz w:val="22"/>
            <w:szCs w:val="22"/>
          </w:rPr>
          <w:delText>,</w:delText>
        </w:r>
      </w:del>
      <w:r w:rsidR="006661E3">
        <w:rPr>
          <w:rFonts w:ascii="Times New Roman" w:eastAsia="Times New Roman" w:hAnsi="Times New Roman" w:cs="Times New Roman"/>
          <w:color w:val="000000"/>
          <w:sz w:val="22"/>
          <w:szCs w:val="22"/>
        </w:rPr>
        <w:t xml:space="preserve"> </w:t>
      </w:r>
      <w:del w:id="51" w:author="Joao Xavier" w:date="2021-01-18T11:17:00Z">
        <w:r w:rsidR="006638A6" w:rsidDel="00EC077C">
          <w:rPr>
            <w:rFonts w:ascii="Times New Roman" w:eastAsia="Times New Roman" w:hAnsi="Times New Roman" w:cs="Times New Roman"/>
            <w:color w:val="000000"/>
            <w:sz w:val="22"/>
            <w:szCs w:val="22"/>
          </w:rPr>
          <w:delText xml:space="preserve">when </w:delText>
        </w:r>
        <w:r w:rsidR="006661E3" w:rsidDel="00EC077C">
          <w:rPr>
            <w:rFonts w:ascii="Times New Roman" w:eastAsia="Times New Roman" w:hAnsi="Times New Roman" w:cs="Times New Roman"/>
            <w:color w:val="000000"/>
            <w:sz w:val="22"/>
            <w:szCs w:val="22"/>
          </w:rPr>
          <w:delText>a</w:delText>
        </w:r>
      </w:del>
      <w:ins w:id="52" w:author="Joao Xavier" w:date="2021-01-18T11:17:00Z">
        <w:r w:rsidR="00EC077C">
          <w:rPr>
            <w:rFonts w:ascii="Times New Roman" w:eastAsia="Times New Roman" w:hAnsi="Times New Roman" w:cs="Times New Roman"/>
            <w:color w:val="000000"/>
            <w:sz w:val="22"/>
            <w:szCs w:val="22"/>
          </w:rPr>
          <w:t>A</w:t>
        </w:r>
      </w:ins>
      <w:r w:rsidR="006661E3">
        <w:rPr>
          <w:rFonts w:ascii="Times New Roman" w:eastAsia="Times New Roman" w:hAnsi="Times New Roman" w:cs="Times New Roman"/>
          <w:color w:val="000000"/>
          <w:sz w:val="22"/>
          <w:szCs w:val="22"/>
        </w:rPr>
        <w:t xml:space="preserve"> delayed review process is totally understandable. </w:t>
      </w:r>
      <w:r w:rsidR="00600DBB">
        <w:rPr>
          <w:rFonts w:ascii="Times New Roman" w:eastAsia="Times New Roman" w:hAnsi="Times New Roman" w:cs="Times New Roman"/>
          <w:color w:val="000000"/>
          <w:sz w:val="22"/>
          <w:szCs w:val="22"/>
        </w:rPr>
        <w:t>Below w</w:t>
      </w:r>
      <w:r w:rsidR="006661E3">
        <w:rPr>
          <w:rFonts w:ascii="Times New Roman" w:eastAsia="Times New Roman" w:hAnsi="Times New Roman" w:cs="Times New Roman"/>
          <w:color w:val="000000"/>
          <w:sz w:val="22"/>
          <w:szCs w:val="22"/>
        </w:rPr>
        <w:t>e have addressed</w:t>
      </w:r>
      <w:r w:rsidR="00600DBB">
        <w:rPr>
          <w:rFonts w:ascii="Times New Roman" w:eastAsia="Times New Roman" w:hAnsi="Times New Roman" w:cs="Times New Roman"/>
          <w:color w:val="000000"/>
          <w:sz w:val="22"/>
          <w:szCs w:val="22"/>
        </w:rPr>
        <w:t xml:space="preserve"> all their comments and made corresponding modifications in </w:t>
      </w:r>
      <w:r w:rsidR="0010570E">
        <w:rPr>
          <w:rFonts w:ascii="Times New Roman" w:eastAsia="Times New Roman" w:hAnsi="Times New Roman" w:cs="Times New Roman"/>
          <w:color w:val="000000"/>
          <w:sz w:val="22"/>
          <w:szCs w:val="22"/>
        </w:rPr>
        <w:t>our</w:t>
      </w:r>
      <w:r w:rsidR="00600DBB">
        <w:rPr>
          <w:rFonts w:ascii="Times New Roman" w:eastAsia="Times New Roman" w:hAnsi="Times New Roman" w:cs="Times New Roman"/>
          <w:color w:val="000000"/>
          <w:sz w:val="22"/>
          <w:szCs w:val="22"/>
        </w:rPr>
        <w:t xml:space="preserve"> manuscript.</w:t>
      </w:r>
    </w:p>
    <w:p w14:paraId="3A293C57" w14:textId="591DED7F" w:rsidR="006661E3" w:rsidRDefault="00600DBB" w:rsidP="006638A6">
      <w:pPr>
        <w:spacing w:after="24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 response to your </w:t>
      </w:r>
      <w:r w:rsidR="006638A6">
        <w:rPr>
          <w:rFonts w:ascii="Times New Roman" w:eastAsia="Times New Roman" w:hAnsi="Times New Roman" w:cs="Times New Roman"/>
          <w:color w:val="000000"/>
          <w:sz w:val="22"/>
          <w:szCs w:val="22"/>
        </w:rPr>
        <w:t xml:space="preserve">specific </w:t>
      </w:r>
      <w:r>
        <w:rPr>
          <w:rFonts w:ascii="Times New Roman" w:eastAsia="Times New Roman" w:hAnsi="Times New Roman" w:cs="Times New Roman"/>
          <w:color w:val="000000"/>
          <w:sz w:val="22"/>
          <w:szCs w:val="22"/>
        </w:rPr>
        <w:t>concern, we have made all SRR accessions public</w:t>
      </w:r>
      <w:bookmarkStart w:id="53" w:name="OLE_LINK1"/>
      <w:bookmarkStart w:id="54" w:name="OLE_LINK2"/>
      <w:r>
        <w:rPr>
          <w:rFonts w:ascii="Times New Roman" w:eastAsia="Times New Roman" w:hAnsi="Times New Roman" w:cs="Times New Roman"/>
          <w:color w:val="000000"/>
          <w:sz w:val="22"/>
          <w:szCs w:val="22"/>
        </w:rPr>
        <w:t xml:space="preserve"> and provided project-level identifies </w:t>
      </w:r>
      <w:r w:rsidR="00861BCB">
        <w:rPr>
          <w:rFonts w:ascii="Times New Roman" w:eastAsia="Times New Roman" w:hAnsi="Times New Roman" w:cs="Times New Roman"/>
          <w:color w:val="000000"/>
          <w:sz w:val="22"/>
          <w:szCs w:val="22"/>
        </w:rPr>
        <w:t>(column “</w:t>
      </w:r>
      <w:proofErr w:type="spellStart"/>
      <w:r w:rsidR="00861BCB">
        <w:rPr>
          <w:rFonts w:ascii="Times New Roman" w:eastAsia="Times New Roman" w:hAnsi="Times New Roman" w:cs="Times New Roman"/>
          <w:color w:val="000000"/>
          <w:sz w:val="22"/>
          <w:szCs w:val="22"/>
        </w:rPr>
        <w:t>BioProject</w:t>
      </w:r>
      <w:proofErr w:type="spellEnd"/>
      <w:r w:rsidR="00861BCB">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in the </w:t>
      </w:r>
      <w:proofErr w:type="spellStart"/>
      <w:r>
        <w:rPr>
          <w:rFonts w:ascii="Times New Roman" w:eastAsia="Times New Roman" w:hAnsi="Times New Roman" w:cs="Times New Roman"/>
          <w:color w:val="000000"/>
          <w:sz w:val="22"/>
          <w:szCs w:val="22"/>
        </w:rPr>
        <w:t>tblASVsamples</w:t>
      </w:r>
      <w:proofErr w:type="spellEnd"/>
      <w:r>
        <w:rPr>
          <w:rFonts w:ascii="Times New Roman" w:eastAsia="Times New Roman" w:hAnsi="Times New Roman" w:cs="Times New Roman"/>
          <w:color w:val="000000"/>
          <w:sz w:val="22"/>
          <w:szCs w:val="22"/>
        </w:rPr>
        <w:t xml:space="preserve"> file</w:t>
      </w:r>
      <w:r w:rsidR="006638A6">
        <w:rPr>
          <w:rFonts w:ascii="Times New Roman" w:eastAsia="Times New Roman" w:hAnsi="Times New Roman" w:cs="Times New Roman"/>
          <w:color w:val="000000"/>
          <w:sz w:val="22"/>
          <w:szCs w:val="22"/>
        </w:rPr>
        <w:t xml:space="preserve"> (</w:t>
      </w:r>
      <w:hyperlink r:id="rId6" w:history="1">
        <w:r w:rsidR="006638A6" w:rsidRPr="006638A6">
          <w:rPr>
            <w:rStyle w:val="Hyperlink"/>
            <w:rFonts w:ascii="Times New Roman" w:eastAsia="Times New Roman" w:hAnsi="Times New Roman" w:cs="Times New Roman"/>
            <w:sz w:val="22"/>
            <w:szCs w:val="22"/>
          </w:rPr>
          <w:t>https://figshare.com/articles/dataset/samples/12016983</w:t>
        </w:r>
      </w:hyperlink>
      <w:r w:rsidR="006638A6">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w:t>
      </w:r>
      <w:bookmarkEnd w:id="53"/>
      <w:bookmarkEnd w:id="54"/>
      <w:r w:rsidR="009C373E">
        <w:rPr>
          <w:rFonts w:ascii="Times New Roman" w:eastAsia="Times New Roman" w:hAnsi="Times New Roman" w:cs="Times New Roman"/>
          <w:color w:val="000000"/>
          <w:sz w:val="22"/>
          <w:szCs w:val="22"/>
        </w:rPr>
        <w:t xml:space="preserve"> We described this new column in the section </w:t>
      </w:r>
      <w:r w:rsidR="00DF5C46">
        <w:rPr>
          <w:rFonts w:ascii="Times New Roman" w:eastAsia="Times New Roman" w:hAnsi="Times New Roman" w:cs="Times New Roman"/>
          <w:color w:val="000000"/>
          <w:sz w:val="22"/>
          <w:szCs w:val="22"/>
        </w:rPr>
        <w:t>“</w:t>
      </w:r>
      <w:r w:rsidR="009C373E">
        <w:rPr>
          <w:rFonts w:ascii="Times New Roman" w:eastAsia="Times New Roman" w:hAnsi="Times New Roman" w:cs="Times New Roman"/>
          <w:color w:val="000000"/>
          <w:sz w:val="22"/>
          <w:szCs w:val="22"/>
        </w:rPr>
        <w:t>Data Records</w:t>
      </w:r>
      <w:r w:rsidR="00DF5C46">
        <w:rPr>
          <w:rFonts w:ascii="Times New Roman" w:eastAsia="Times New Roman" w:hAnsi="Times New Roman" w:cs="Times New Roman"/>
          <w:color w:val="000000"/>
          <w:sz w:val="22"/>
          <w:szCs w:val="22"/>
        </w:rPr>
        <w:t>”</w:t>
      </w:r>
      <w:r w:rsidR="009C373E">
        <w:rPr>
          <w:rFonts w:ascii="Times New Roman" w:eastAsia="Times New Roman" w:hAnsi="Times New Roman" w:cs="Times New Roman"/>
          <w:color w:val="000000"/>
          <w:sz w:val="22"/>
          <w:szCs w:val="22"/>
        </w:rPr>
        <w:t xml:space="preserve"> of our manuscript (</w:t>
      </w:r>
      <w:r w:rsidR="009C373E" w:rsidRPr="009C373E">
        <w:rPr>
          <w:rFonts w:ascii="Times New Roman" w:eastAsia="Times New Roman" w:hAnsi="Times New Roman" w:cs="Times New Roman"/>
          <w:color w:val="000000"/>
          <w:sz w:val="22"/>
          <w:szCs w:val="22"/>
          <w:highlight w:val="yellow"/>
        </w:rPr>
        <w:t xml:space="preserve">Line </w:t>
      </w:r>
      <w:del w:id="55" w:author="Joao Xavier" w:date="2021-01-18T11:18:00Z">
        <w:r w:rsidR="00AE6D03" w:rsidDel="00EC077C">
          <w:rPr>
            <w:rFonts w:ascii="Times New Roman" w:eastAsia="Times New Roman" w:hAnsi="Times New Roman" w:cs="Times New Roman"/>
            <w:color w:val="000000"/>
            <w:sz w:val="22"/>
            <w:szCs w:val="22"/>
            <w:highlight w:val="yellow"/>
          </w:rPr>
          <w:delText>3</w:delText>
        </w:r>
        <w:r w:rsidR="008B142A" w:rsidDel="00EC077C">
          <w:rPr>
            <w:rFonts w:ascii="Times New Roman" w:eastAsia="Times New Roman" w:hAnsi="Times New Roman" w:cs="Times New Roman"/>
            <w:color w:val="000000"/>
            <w:sz w:val="22"/>
            <w:szCs w:val="22"/>
            <w:highlight w:val="yellow"/>
          </w:rPr>
          <w:delText>14</w:delText>
        </w:r>
      </w:del>
      <w:ins w:id="56" w:author="Joao Xavier" w:date="2021-01-18T11:18:00Z">
        <w:r w:rsidR="00EC077C">
          <w:rPr>
            <w:rFonts w:ascii="Times New Roman" w:eastAsia="Times New Roman" w:hAnsi="Times New Roman" w:cs="Times New Roman"/>
            <w:color w:val="000000"/>
            <w:sz w:val="22"/>
            <w:szCs w:val="22"/>
            <w:highlight w:val="yellow"/>
          </w:rPr>
          <w:t>3</w:t>
        </w:r>
        <w:r w:rsidR="00EC077C">
          <w:rPr>
            <w:rFonts w:ascii="Times New Roman" w:eastAsia="Times New Roman" w:hAnsi="Times New Roman" w:cs="Times New Roman"/>
            <w:color w:val="000000"/>
            <w:sz w:val="22"/>
            <w:szCs w:val="22"/>
          </w:rPr>
          <w:t>22</w:t>
        </w:r>
      </w:ins>
      <w:r w:rsidR="009C373E">
        <w:rPr>
          <w:rFonts w:ascii="Times New Roman" w:eastAsia="Times New Roman" w:hAnsi="Times New Roman" w:cs="Times New Roman"/>
          <w:color w:val="000000"/>
          <w:sz w:val="22"/>
          <w:szCs w:val="22"/>
        </w:rPr>
        <w:t>).</w:t>
      </w:r>
    </w:p>
    <w:p w14:paraId="5B36FE79" w14:textId="77777777" w:rsidR="008700D1" w:rsidRDefault="008700D1" w:rsidP="008700D1">
      <w:pPr>
        <w:jc w:val="both"/>
        <w:rPr>
          <w:rFonts w:ascii="Times New Roman" w:eastAsia="Times New Roman" w:hAnsi="Times New Roman" w:cs="Times New Roman"/>
          <w:b/>
          <w:bCs/>
          <w:sz w:val="22"/>
          <w:szCs w:val="22"/>
        </w:rPr>
      </w:pPr>
      <w:r w:rsidRPr="008700D1">
        <w:rPr>
          <w:rFonts w:ascii="Times New Roman" w:eastAsia="Times New Roman" w:hAnsi="Times New Roman" w:cs="Times New Roman"/>
          <w:b/>
          <w:bCs/>
          <w:color w:val="000000"/>
          <w:sz w:val="22"/>
          <w:szCs w:val="22"/>
        </w:rPr>
        <w:t>Comment 2: “</w:t>
      </w:r>
      <w:r w:rsidRPr="008700D1">
        <w:rPr>
          <w:rFonts w:ascii="Times New Roman" w:eastAsia="Times New Roman" w:hAnsi="Times New Roman" w:cs="Times New Roman"/>
          <w:i/>
          <w:iCs/>
          <w:color w:val="000000"/>
          <w:sz w:val="22"/>
          <w:szCs w:val="22"/>
          <w:shd w:val="clear" w:color="auto" w:fill="FFFFFF"/>
        </w:rPr>
        <w:t>If you have not already done so, at this time, we ask you to use our metadata tool (</w:t>
      </w:r>
      <w:r w:rsidRPr="008700D1">
        <w:rPr>
          <w:rFonts w:ascii="Times New Roman" w:eastAsia="Times New Roman" w:hAnsi="Times New Roman" w:cs="Times New Roman"/>
          <w:i/>
          <w:iCs/>
          <w:color w:val="000000"/>
          <w:sz w:val="22"/>
          <w:szCs w:val="22"/>
        </w:rPr>
        <w:t>https://scientificdata.metadata-creator.com</w:t>
      </w:r>
      <w:r w:rsidRPr="008700D1">
        <w:rPr>
          <w:rFonts w:ascii="Times New Roman" w:eastAsia="Times New Roman" w:hAnsi="Times New Roman" w:cs="Times New Roman"/>
          <w:i/>
          <w:iCs/>
          <w:color w:val="000000"/>
          <w:sz w:val="22"/>
          <w:szCs w:val="22"/>
          <w:shd w:val="clear" w:color="auto" w:fill="FFFFFF"/>
        </w:rPr>
        <w:t xml:space="preserve">) to submit key characteristics about the data described in SDATA-20-01150. Submitting your metadata at this point will result in a quicker publication process should your manuscript be accepted. Our in-house curation team uses the information submitted to </w:t>
      </w:r>
      <w:proofErr w:type="spellStart"/>
      <w:r w:rsidRPr="008700D1">
        <w:rPr>
          <w:rFonts w:ascii="Times New Roman" w:eastAsia="Times New Roman" w:hAnsi="Times New Roman" w:cs="Times New Roman"/>
          <w:i/>
          <w:iCs/>
          <w:color w:val="000000"/>
          <w:sz w:val="22"/>
          <w:szCs w:val="22"/>
          <w:shd w:val="clear" w:color="auto" w:fill="FFFFFF"/>
        </w:rPr>
        <w:t>finalise</w:t>
      </w:r>
      <w:proofErr w:type="spellEnd"/>
      <w:r w:rsidRPr="008700D1">
        <w:rPr>
          <w:rFonts w:ascii="Times New Roman" w:eastAsia="Times New Roman" w:hAnsi="Times New Roman" w:cs="Times New Roman"/>
          <w:i/>
          <w:iCs/>
          <w:color w:val="000000"/>
          <w:sz w:val="22"/>
          <w:szCs w:val="22"/>
          <w:shd w:val="clear" w:color="auto" w:fill="FFFFFF"/>
        </w:rPr>
        <w:t xml:space="preserve"> the machine-readable metadata for all accepted Data Descriptor manuscripts.</w:t>
      </w:r>
      <w:r w:rsidRPr="008700D1">
        <w:rPr>
          <w:rFonts w:ascii="Times New Roman" w:eastAsia="Times New Roman" w:hAnsi="Times New Roman" w:cs="Times New Roman"/>
          <w:b/>
          <w:bCs/>
          <w:sz w:val="22"/>
          <w:szCs w:val="22"/>
        </w:rPr>
        <w:t>”</w:t>
      </w:r>
    </w:p>
    <w:p w14:paraId="4C8990EE" w14:textId="77777777" w:rsidR="008700D1" w:rsidRDefault="008700D1" w:rsidP="008700D1">
      <w:pPr>
        <w:jc w:val="both"/>
        <w:rPr>
          <w:rFonts w:ascii="Times New Roman" w:eastAsia="Times New Roman" w:hAnsi="Times New Roman" w:cs="Times New Roman"/>
          <w:b/>
          <w:bCs/>
          <w:sz w:val="22"/>
          <w:szCs w:val="22"/>
        </w:rPr>
      </w:pPr>
    </w:p>
    <w:p w14:paraId="535231B1" w14:textId="06B6CFFD" w:rsidR="008700D1" w:rsidRDefault="008700D1" w:rsidP="008700D1">
      <w:pPr>
        <w:jc w:val="both"/>
        <w:rPr>
          <w:rFonts w:ascii="Times New Roman" w:eastAsia="Times New Roman" w:hAnsi="Times New Roman" w:cs="Times New Roman"/>
          <w:b/>
          <w:bCs/>
          <w:sz w:val="22"/>
          <w:szCs w:val="22"/>
        </w:rPr>
      </w:pPr>
      <w:bookmarkStart w:id="57" w:name="OLE_LINK77"/>
      <w:bookmarkStart w:id="58" w:name="OLE_LINK78"/>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We have submitted our metadata using the online tool.</w:t>
      </w:r>
    </w:p>
    <w:bookmarkEnd w:id="57"/>
    <w:bookmarkEnd w:id="58"/>
    <w:p w14:paraId="46C7768C" w14:textId="77777777" w:rsidR="008700D1" w:rsidRDefault="008700D1" w:rsidP="008700D1">
      <w:pPr>
        <w:jc w:val="both"/>
        <w:rPr>
          <w:rFonts w:ascii="Times New Roman" w:eastAsia="Times New Roman" w:hAnsi="Times New Roman" w:cs="Times New Roman"/>
          <w:i/>
          <w:iCs/>
          <w:sz w:val="22"/>
          <w:szCs w:val="22"/>
        </w:rPr>
      </w:pPr>
      <w:r w:rsidRPr="008700D1">
        <w:rPr>
          <w:rFonts w:ascii="Times New Roman" w:eastAsia="Times New Roman" w:hAnsi="Times New Roman" w:cs="Times New Roman"/>
          <w:i/>
          <w:iCs/>
          <w:color w:val="000000"/>
          <w:sz w:val="22"/>
          <w:szCs w:val="22"/>
          <w:shd w:val="clear" w:color="auto" w:fill="FFFFFF"/>
        </w:rPr>
        <w:br/>
      </w:r>
      <w:bookmarkStart w:id="59" w:name="OLE_LINK79"/>
      <w:bookmarkStart w:id="60" w:name="OLE_LINK80"/>
      <w:r>
        <w:rPr>
          <w:rFonts w:ascii="Times New Roman" w:eastAsia="Times New Roman" w:hAnsi="Times New Roman" w:cs="Times New Roman"/>
          <w:b/>
          <w:bCs/>
          <w:color w:val="000000"/>
          <w:sz w:val="22"/>
          <w:szCs w:val="22"/>
        </w:rPr>
        <w:t xml:space="preserve">Comment 3: </w:t>
      </w:r>
      <w:r w:rsidRPr="00F04A96">
        <w:rPr>
          <w:rFonts w:ascii="Times New Roman" w:eastAsia="Times New Roman" w:hAnsi="Times New Roman" w:cs="Times New Roman"/>
          <w:b/>
          <w:bCs/>
          <w:color w:val="000000"/>
          <w:sz w:val="22"/>
          <w:szCs w:val="22"/>
        </w:rPr>
        <w:t>“</w:t>
      </w:r>
      <w:bookmarkEnd w:id="59"/>
      <w:bookmarkEnd w:id="60"/>
      <w:r w:rsidRPr="008700D1">
        <w:rPr>
          <w:rFonts w:ascii="Times New Roman" w:eastAsia="Times New Roman" w:hAnsi="Times New Roman" w:cs="Times New Roman"/>
          <w:i/>
          <w:iCs/>
          <w:color w:val="000000"/>
          <w:sz w:val="22"/>
          <w:szCs w:val="22"/>
          <w:shd w:val="clear" w:color="auto" w:fill="FFFFFF"/>
        </w:rPr>
        <w:t>At the same time, we ask that you ensure your manuscript complies with our format requirements explained in full in our Submission Guidelines:</w:t>
      </w:r>
      <w:r w:rsidRPr="008700D1">
        <w:rPr>
          <w:rFonts w:ascii="Times New Roman" w:eastAsia="Times New Roman" w:hAnsi="Times New Roman" w:cs="Times New Roman"/>
          <w:i/>
          <w:iCs/>
          <w:sz w:val="22"/>
          <w:szCs w:val="22"/>
        </w:rPr>
        <w:t> </w:t>
      </w:r>
    </w:p>
    <w:p w14:paraId="12C0AE25" w14:textId="77777777" w:rsidR="008700D1" w:rsidRDefault="008700D1" w:rsidP="008700D1">
      <w:pPr>
        <w:jc w:val="both"/>
        <w:rPr>
          <w:rFonts w:ascii="Times New Roman" w:eastAsia="Times New Roman" w:hAnsi="Times New Roman" w:cs="Times New Roman"/>
          <w:i/>
          <w:iCs/>
          <w:color w:val="000000"/>
          <w:sz w:val="22"/>
          <w:szCs w:val="22"/>
          <w:shd w:val="clear" w:color="auto" w:fill="FFFFFF"/>
        </w:rPr>
      </w:pPr>
      <w:r w:rsidRPr="008700D1">
        <w:rPr>
          <w:rFonts w:ascii="Times New Roman" w:eastAsia="Times New Roman" w:hAnsi="Times New Roman" w:cs="Times New Roman"/>
          <w:i/>
          <w:iCs/>
          <w:color w:val="000000"/>
          <w:sz w:val="22"/>
          <w:szCs w:val="22"/>
        </w:rPr>
        <w:t>https://www.nature.com/sdata/publish/submission-guidelines</w:t>
      </w:r>
      <w:r w:rsidRPr="008700D1">
        <w:rPr>
          <w:rFonts w:ascii="Times New Roman" w:eastAsia="Times New Roman" w:hAnsi="Times New Roman" w:cs="Times New Roman"/>
          <w:i/>
          <w:iCs/>
          <w:sz w:val="22"/>
          <w:szCs w:val="22"/>
        </w:rPr>
        <w:t> </w:t>
      </w:r>
    </w:p>
    <w:p w14:paraId="4268E536" w14:textId="77777777" w:rsidR="008700D1" w:rsidRDefault="008700D1" w:rsidP="008700D1">
      <w:pPr>
        <w:jc w:val="both"/>
        <w:rPr>
          <w:rFonts w:ascii="Times New Roman" w:eastAsia="Times New Roman" w:hAnsi="Times New Roman" w:cs="Times New Roman"/>
          <w:i/>
          <w:iCs/>
          <w:sz w:val="22"/>
          <w:szCs w:val="22"/>
        </w:rPr>
      </w:pPr>
      <w:r w:rsidRPr="008700D1">
        <w:rPr>
          <w:rFonts w:ascii="Times New Roman" w:eastAsia="Times New Roman" w:hAnsi="Times New Roman" w:cs="Times New Roman"/>
          <w:i/>
          <w:iCs/>
          <w:color w:val="000000"/>
          <w:sz w:val="22"/>
          <w:szCs w:val="22"/>
          <w:shd w:val="clear" w:color="auto" w:fill="FFFFFF"/>
        </w:rPr>
        <w:t>* Please ensure that your references, code and data citations conform fully to the Nature style. See the examples at the links below:</w:t>
      </w:r>
    </w:p>
    <w:p w14:paraId="73C93D9B" w14:textId="77777777" w:rsidR="008700D1" w:rsidRDefault="008700D1" w:rsidP="008700D1">
      <w:pPr>
        <w:jc w:val="both"/>
        <w:rPr>
          <w:rFonts w:ascii="Times New Roman" w:eastAsia="Times New Roman" w:hAnsi="Times New Roman" w:cs="Times New Roman"/>
          <w:i/>
          <w:iCs/>
          <w:color w:val="000000"/>
          <w:sz w:val="22"/>
          <w:szCs w:val="22"/>
          <w:shd w:val="clear" w:color="auto" w:fill="FFFFFF"/>
        </w:rPr>
      </w:pPr>
      <w:r w:rsidRPr="008700D1">
        <w:rPr>
          <w:rFonts w:ascii="Times New Roman" w:eastAsia="Times New Roman" w:hAnsi="Times New Roman" w:cs="Times New Roman"/>
          <w:i/>
          <w:iCs/>
          <w:color w:val="000000"/>
          <w:sz w:val="22"/>
          <w:szCs w:val="22"/>
          <w:shd w:val="clear" w:color="auto" w:fill="FFFFFF"/>
        </w:rPr>
        <w:lastRenderedPageBreak/>
        <w:br/>
      </w:r>
      <w:bookmarkStart w:id="61" w:name="OLE_LINK85"/>
      <w:bookmarkStart w:id="62" w:name="OLE_LINK86"/>
      <w:r w:rsidRPr="008700D1">
        <w:rPr>
          <w:rFonts w:ascii="Times New Roman" w:eastAsia="Times New Roman" w:hAnsi="Times New Roman" w:cs="Times New Roman"/>
          <w:i/>
          <w:iCs/>
          <w:color w:val="000000"/>
          <w:sz w:val="22"/>
          <w:szCs w:val="22"/>
        </w:rPr>
        <w:t>https://www.nature.com/sdata/publish/submission-guidelines</w:t>
      </w:r>
      <w:r w:rsidRPr="008700D1">
        <w:rPr>
          <w:rFonts w:ascii="Times New Roman" w:eastAsia="Times New Roman" w:hAnsi="Times New Roman" w:cs="Times New Roman"/>
          <w:i/>
          <w:iCs/>
          <w:color w:val="000000"/>
          <w:sz w:val="22"/>
          <w:szCs w:val="22"/>
          <w:shd w:val="clear" w:color="auto" w:fill="FFFFFF"/>
        </w:rPr>
        <w:t>#refs&gt;</w:t>
      </w:r>
      <w:bookmarkEnd w:id="61"/>
      <w:bookmarkEnd w:id="62"/>
      <w:r w:rsidRPr="008700D1">
        <w:rPr>
          <w:rFonts w:ascii="Times New Roman" w:eastAsia="Times New Roman" w:hAnsi="Times New Roman" w:cs="Times New Roman"/>
          <w:i/>
          <w:iCs/>
          <w:color w:val="000000"/>
          <w:sz w:val="22"/>
          <w:szCs w:val="22"/>
          <w:shd w:val="clear" w:color="auto" w:fill="FFFFFF"/>
        </w:rPr>
        <w:t xml:space="preserve"> and</w:t>
      </w:r>
      <w:r w:rsidRPr="008700D1">
        <w:rPr>
          <w:rFonts w:ascii="Times New Roman" w:eastAsia="Times New Roman" w:hAnsi="Times New Roman" w:cs="Times New Roman"/>
          <w:i/>
          <w:iCs/>
          <w:sz w:val="22"/>
          <w:szCs w:val="22"/>
        </w:rPr>
        <w:t> </w:t>
      </w:r>
      <w:bookmarkStart w:id="63" w:name="OLE_LINK87"/>
      <w:bookmarkStart w:id="64" w:name="OLE_LINK88"/>
      <w:bookmarkStart w:id="65" w:name="OLE_LINK152"/>
      <w:bookmarkStart w:id="66" w:name="OLE_LINK128"/>
      <w:bookmarkStart w:id="67" w:name="OLE_LINK129"/>
      <w:r w:rsidRPr="008700D1">
        <w:rPr>
          <w:rFonts w:ascii="Times New Roman" w:eastAsia="Times New Roman" w:hAnsi="Times New Roman" w:cs="Times New Roman"/>
          <w:i/>
          <w:iCs/>
          <w:color w:val="000000"/>
          <w:sz w:val="22"/>
          <w:szCs w:val="22"/>
        </w:rPr>
        <w:t>https://www.nature.com/sdata/publish/submission-guidelines</w:t>
      </w:r>
      <w:r w:rsidRPr="008700D1">
        <w:rPr>
          <w:rFonts w:ascii="Times New Roman" w:eastAsia="Times New Roman" w:hAnsi="Times New Roman" w:cs="Times New Roman"/>
          <w:i/>
          <w:iCs/>
          <w:color w:val="000000"/>
          <w:sz w:val="22"/>
          <w:szCs w:val="22"/>
          <w:shd w:val="clear" w:color="auto" w:fill="FFFFFF"/>
        </w:rPr>
        <w:t>#data_citations&gt;</w:t>
      </w:r>
      <w:bookmarkEnd w:id="63"/>
      <w:bookmarkEnd w:id="64"/>
      <w:bookmarkEnd w:id="65"/>
      <w:r w:rsidRPr="008700D1">
        <w:rPr>
          <w:rFonts w:ascii="Times New Roman" w:eastAsia="Times New Roman" w:hAnsi="Times New Roman" w:cs="Times New Roman"/>
          <w:i/>
          <w:iCs/>
          <w:sz w:val="22"/>
          <w:szCs w:val="22"/>
        </w:rPr>
        <w:t> </w:t>
      </w:r>
      <w:bookmarkEnd w:id="66"/>
      <w:bookmarkEnd w:id="67"/>
      <w:r w:rsidRPr="008700D1">
        <w:rPr>
          <w:rFonts w:ascii="Times New Roman" w:eastAsia="Times New Roman" w:hAnsi="Times New Roman" w:cs="Times New Roman"/>
          <w:i/>
          <w:iCs/>
          <w:color w:val="000000"/>
          <w:sz w:val="22"/>
          <w:szCs w:val="22"/>
          <w:shd w:val="clear" w:color="auto" w:fill="FFFFFF"/>
        </w:rPr>
        <w:br/>
      </w:r>
      <w:r w:rsidRPr="008700D1">
        <w:rPr>
          <w:rFonts w:ascii="Times New Roman" w:eastAsia="Times New Roman" w:hAnsi="Times New Roman" w:cs="Times New Roman"/>
          <w:i/>
          <w:iCs/>
          <w:color w:val="000000"/>
          <w:sz w:val="22"/>
          <w:szCs w:val="22"/>
          <w:shd w:val="clear" w:color="auto" w:fill="FFFFFF"/>
        </w:rPr>
        <w:br/>
        <w:t>For example, with the current details reference 36 should become:</w:t>
      </w:r>
      <w:r w:rsidRPr="008700D1">
        <w:rPr>
          <w:rFonts w:ascii="Times New Roman" w:eastAsia="Times New Roman" w:hAnsi="Times New Roman" w:cs="Times New Roman"/>
          <w:i/>
          <w:iCs/>
          <w:sz w:val="22"/>
          <w:szCs w:val="22"/>
        </w:rPr>
        <w:t> </w:t>
      </w:r>
    </w:p>
    <w:p w14:paraId="327C1927" w14:textId="77777777" w:rsidR="008700D1" w:rsidRDefault="008700D1" w:rsidP="008700D1">
      <w:pPr>
        <w:jc w:val="both"/>
        <w:rPr>
          <w:rFonts w:ascii="Times New Roman" w:eastAsia="Times New Roman" w:hAnsi="Times New Roman" w:cs="Times New Roman"/>
          <w:i/>
          <w:iCs/>
          <w:color w:val="000000"/>
          <w:sz w:val="22"/>
          <w:szCs w:val="22"/>
          <w:shd w:val="clear" w:color="auto" w:fill="FFFFFF"/>
        </w:rPr>
      </w:pPr>
      <w:r w:rsidRPr="008700D1">
        <w:rPr>
          <w:rFonts w:ascii="Times New Roman" w:eastAsia="Times New Roman" w:hAnsi="Times New Roman" w:cs="Times New Roman"/>
          <w:i/>
          <w:iCs/>
          <w:color w:val="000000"/>
          <w:sz w:val="22"/>
          <w:szCs w:val="22"/>
          <w:shd w:val="clear" w:color="auto" w:fill="FFFFFF"/>
        </w:rPr>
        <w:t>Liao, C. samples.</w:t>
      </w:r>
      <w:r w:rsidRPr="008700D1">
        <w:rPr>
          <w:rFonts w:ascii="Times New Roman" w:eastAsia="Times New Roman" w:hAnsi="Times New Roman" w:cs="Times New Roman"/>
          <w:i/>
          <w:iCs/>
          <w:sz w:val="22"/>
          <w:szCs w:val="22"/>
        </w:rPr>
        <w:t> </w:t>
      </w:r>
      <w:r w:rsidRPr="008700D1">
        <w:rPr>
          <w:rFonts w:ascii="Times New Roman" w:eastAsia="Times New Roman" w:hAnsi="Times New Roman" w:cs="Times New Roman"/>
          <w:i/>
          <w:iCs/>
          <w:color w:val="000000"/>
          <w:sz w:val="22"/>
          <w:szCs w:val="22"/>
          <w:shd w:val="clear" w:color="auto" w:fill="FFFFFF"/>
        </w:rPr>
        <w:t>figshare</w:t>
      </w:r>
      <w:r w:rsidRPr="008700D1">
        <w:rPr>
          <w:rFonts w:ascii="Times New Roman" w:eastAsia="Times New Roman" w:hAnsi="Times New Roman" w:cs="Times New Roman"/>
          <w:sz w:val="22"/>
          <w:szCs w:val="22"/>
        </w:rPr>
        <w:t> </w:t>
      </w:r>
      <w:r w:rsidRPr="008700D1">
        <w:rPr>
          <w:rFonts w:ascii="Times New Roman" w:eastAsia="Times New Roman" w:hAnsi="Times New Roman" w:cs="Times New Roman"/>
          <w:color w:val="000000"/>
          <w:sz w:val="22"/>
          <w:szCs w:val="22"/>
        </w:rPr>
        <w:t>https://doi.org/10.6084/m9.figshare.12016983.v6</w:t>
      </w:r>
      <w:r w:rsidRPr="008700D1">
        <w:rPr>
          <w:rFonts w:ascii="Times New Roman" w:eastAsia="Times New Roman" w:hAnsi="Times New Roman" w:cs="Times New Roman"/>
          <w:sz w:val="22"/>
          <w:szCs w:val="22"/>
        </w:rPr>
        <w:t> </w:t>
      </w:r>
      <w:r w:rsidRPr="008700D1">
        <w:rPr>
          <w:rFonts w:ascii="Times New Roman" w:eastAsia="Times New Roman" w:hAnsi="Times New Roman" w:cs="Times New Roman"/>
          <w:i/>
          <w:iCs/>
          <w:color w:val="000000"/>
          <w:sz w:val="22"/>
          <w:szCs w:val="22"/>
          <w:shd w:val="clear" w:color="auto" w:fill="FFFFFF"/>
        </w:rPr>
        <w:t>(2020).</w:t>
      </w:r>
    </w:p>
    <w:p w14:paraId="20F6909D" w14:textId="2402EFBD" w:rsidR="008700D1" w:rsidRDefault="008700D1" w:rsidP="008700D1">
      <w:pPr>
        <w:jc w:val="both"/>
        <w:rPr>
          <w:rFonts w:ascii="Times New Roman" w:eastAsia="Times New Roman" w:hAnsi="Times New Roman" w:cs="Times New Roman"/>
          <w:sz w:val="22"/>
          <w:szCs w:val="22"/>
        </w:rPr>
      </w:pPr>
      <w:r w:rsidRPr="008700D1">
        <w:rPr>
          <w:rFonts w:ascii="Times New Roman" w:eastAsia="Times New Roman" w:hAnsi="Times New Roman" w:cs="Times New Roman"/>
          <w:sz w:val="22"/>
          <w:szCs w:val="22"/>
        </w:rPr>
        <w:t> </w:t>
      </w:r>
      <w:r w:rsidRPr="008700D1">
        <w:rPr>
          <w:rFonts w:ascii="Times New Roman" w:eastAsia="Times New Roman" w:hAnsi="Times New Roman" w:cs="Times New Roman"/>
          <w:i/>
          <w:iCs/>
          <w:color w:val="000000"/>
          <w:sz w:val="22"/>
          <w:szCs w:val="22"/>
          <w:shd w:val="clear" w:color="auto" w:fill="FFFFFF"/>
        </w:rPr>
        <w:br/>
        <w:t xml:space="preserve">You may want to adapt the title and co-authors of your </w:t>
      </w:r>
      <w:proofErr w:type="spellStart"/>
      <w:r w:rsidRPr="008700D1">
        <w:rPr>
          <w:rFonts w:ascii="Times New Roman" w:eastAsia="Times New Roman" w:hAnsi="Times New Roman" w:cs="Times New Roman"/>
          <w:i/>
          <w:iCs/>
          <w:color w:val="000000"/>
          <w:sz w:val="22"/>
          <w:szCs w:val="22"/>
          <w:shd w:val="clear" w:color="auto" w:fill="FFFFFF"/>
        </w:rPr>
        <w:t>figshare</w:t>
      </w:r>
      <w:proofErr w:type="spellEnd"/>
      <w:r w:rsidRPr="008700D1">
        <w:rPr>
          <w:rFonts w:ascii="Times New Roman" w:eastAsia="Times New Roman" w:hAnsi="Times New Roman" w:cs="Times New Roman"/>
          <w:i/>
          <w:iCs/>
          <w:color w:val="000000"/>
          <w:sz w:val="22"/>
          <w:szCs w:val="22"/>
          <w:shd w:val="clear" w:color="auto" w:fill="FFFFFF"/>
        </w:rPr>
        <w:t xml:space="preserve"> files, so that the references become more informative as well.</w:t>
      </w:r>
      <w:r w:rsidRPr="008700D1">
        <w:rPr>
          <w:rFonts w:ascii="Times New Roman" w:eastAsia="Times New Roman" w:hAnsi="Times New Roman" w:cs="Times New Roman"/>
          <w:b/>
          <w:bCs/>
          <w:color w:val="000000"/>
          <w:sz w:val="22"/>
          <w:szCs w:val="22"/>
          <w:shd w:val="clear" w:color="auto" w:fill="FFFFFF"/>
        </w:rPr>
        <w:t>”</w:t>
      </w:r>
    </w:p>
    <w:p w14:paraId="7A3DEB54" w14:textId="206E69B2" w:rsidR="00060AB1" w:rsidRDefault="008700D1" w:rsidP="008700D1">
      <w:pPr>
        <w:jc w:val="both"/>
        <w:rPr>
          <w:rFonts w:ascii="Times New Roman" w:eastAsia="Times New Roman" w:hAnsi="Times New Roman" w:cs="Times New Roman"/>
          <w:color w:val="000000"/>
          <w:sz w:val="22"/>
          <w:szCs w:val="22"/>
        </w:rPr>
      </w:pPr>
      <w:r w:rsidRPr="008700D1">
        <w:rPr>
          <w:rFonts w:ascii="Times New Roman" w:eastAsia="Times New Roman" w:hAnsi="Times New Roman" w:cs="Times New Roman"/>
          <w:i/>
          <w:iCs/>
          <w:color w:val="000000"/>
          <w:sz w:val="22"/>
          <w:szCs w:val="22"/>
          <w:shd w:val="clear" w:color="auto" w:fill="FFFFFF"/>
        </w:rPr>
        <w:br/>
      </w:r>
      <w:bookmarkStart w:id="68" w:name="OLE_LINK81"/>
      <w:bookmarkStart w:id="69" w:name="OLE_LINK82"/>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We </w:t>
      </w:r>
      <w:r w:rsidR="001C6A7C">
        <w:rPr>
          <w:rFonts w:ascii="Times New Roman" w:eastAsia="Times New Roman" w:hAnsi="Times New Roman" w:cs="Times New Roman"/>
          <w:color w:val="000000"/>
          <w:sz w:val="22"/>
          <w:szCs w:val="22"/>
        </w:rPr>
        <w:t xml:space="preserve">have </w:t>
      </w:r>
      <w:r w:rsidR="00060AB1">
        <w:rPr>
          <w:rFonts w:ascii="Times New Roman" w:eastAsia="Times New Roman" w:hAnsi="Times New Roman" w:cs="Times New Roman"/>
          <w:color w:val="000000"/>
          <w:sz w:val="22"/>
          <w:szCs w:val="22"/>
        </w:rPr>
        <w:t xml:space="preserve">checked the submission guideline thoroughly and </w:t>
      </w:r>
      <w:r w:rsidR="00C01217">
        <w:rPr>
          <w:rFonts w:ascii="Times New Roman" w:eastAsia="Times New Roman" w:hAnsi="Times New Roman" w:cs="Times New Roman"/>
          <w:color w:val="000000"/>
          <w:sz w:val="22"/>
          <w:szCs w:val="22"/>
        </w:rPr>
        <w:t>ensured</w:t>
      </w:r>
      <w:r w:rsidR="00060AB1">
        <w:rPr>
          <w:rFonts w:ascii="Times New Roman" w:eastAsia="Times New Roman" w:hAnsi="Times New Roman" w:cs="Times New Roman"/>
          <w:color w:val="000000"/>
          <w:sz w:val="22"/>
          <w:szCs w:val="22"/>
        </w:rPr>
        <w:t xml:space="preserve"> that our manuscript, including </w:t>
      </w:r>
      <w:r w:rsidR="00C01217">
        <w:rPr>
          <w:rFonts w:ascii="Times New Roman" w:eastAsia="Times New Roman" w:hAnsi="Times New Roman" w:cs="Times New Roman"/>
          <w:color w:val="000000"/>
          <w:sz w:val="22"/>
          <w:szCs w:val="22"/>
        </w:rPr>
        <w:t xml:space="preserve">the </w:t>
      </w:r>
      <w:r w:rsidR="00060AB1">
        <w:rPr>
          <w:rFonts w:ascii="Times New Roman" w:eastAsia="Times New Roman" w:hAnsi="Times New Roman" w:cs="Times New Roman"/>
          <w:color w:val="000000"/>
          <w:sz w:val="22"/>
          <w:szCs w:val="22"/>
        </w:rPr>
        <w:t xml:space="preserve">reference style, </w:t>
      </w:r>
      <w:r w:rsidR="002F69ED">
        <w:rPr>
          <w:rFonts w:ascii="Times New Roman" w:eastAsia="Times New Roman" w:hAnsi="Times New Roman" w:cs="Times New Roman"/>
          <w:color w:val="000000"/>
          <w:sz w:val="22"/>
          <w:szCs w:val="22"/>
        </w:rPr>
        <w:t>conforms</w:t>
      </w:r>
      <w:r w:rsidR="00060AB1">
        <w:rPr>
          <w:rFonts w:ascii="Times New Roman" w:eastAsia="Times New Roman" w:hAnsi="Times New Roman" w:cs="Times New Roman"/>
          <w:color w:val="000000"/>
          <w:sz w:val="22"/>
          <w:szCs w:val="22"/>
        </w:rPr>
        <w:t xml:space="preserve"> to the general </w:t>
      </w:r>
      <w:r w:rsidR="00861EFF">
        <w:rPr>
          <w:rFonts w:ascii="Times New Roman" w:eastAsia="Times New Roman" w:hAnsi="Times New Roman" w:cs="Times New Roman"/>
          <w:color w:val="000000"/>
          <w:sz w:val="22"/>
          <w:szCs w:val="22"/>
        </w:rPr>
        <w:t>guidelines</w:t>
      </w:r>
      <w:r w:rsidR="00060AB1">
        <w:rPr>
          <w:rFonts w:ascii="Times New Roman" w:eastAsia="Times New Roman" w:hAnsi="Times New Roman" w:cs="Times New Roman"/>
          <w:color w:val="000000"/>
          <w:sz w:val="22"/>
          <w:szCs w:val="22"/>
        </w:rPr>
        <w:t xml:space="preserve">. </w:t>
      </w:r>
    </w:p>
    <w:p w14:paraId="45D185CB" w14:textId="77777777" w:rsidR="00060AB1" w:rsidRDefault="00060AB1" w:rsidP="008700D1">
      <w:pPr>
        <w:jc w:val="both"/>
        <w:rPr>
          <w:rFonts w:ascii="Times New Roman" w:eastAsia="Times New Roman" w:hAnsi="Times New Roman" w:cs="Times New Roman"/>
          <w:color w:val="000000"/>
          <w:sz w:val="22"/>
          <w:szCs w:val="22"/>
        </w:rPr>
      </w:pPr>
    </w:p>
    <w:p w14:paraId="48EF0993" w14:textId="1FA061A2" w:rsidR="003B2813" w:rsidRDefault="00715410" w:rsidP="008700D1">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Regarding </w:t>
      </w:r>
      <w:r w:rsidR="00060AB1">
        <w:rPr>
          <w:rFonts w:ascii="Times New Roman" w:eastAsia="Times New Roman" w:hAnsi="Times New Roman" w:cs="Times New Roman"/>
          <w:color w:val="000000"/>
          <w:sz w:val="22"/>
          <w:szCs w:val="22"/>
        </w:rPr>
        <w:t>data citation</w:t>
      </w:r>
      <w:r>
        <w:rPr>
          <w:rFonts w:ascii="Times New Roman" w:eastAsia="Times New Roman" w:hAnsi="Times New Roman" w:cs="Times New Roman"/>
          <w:color w:val="000000"/>
          <w:sz w:val="22"/>
          <w:szCs w:val="22"/>
        </w:rPr>
        <w:t>s</w:t>
      </w:r>
      <w:r w:rsidR="00060AB1">
        <w:rPr>
          <w:rFonts w:ascii="Times New Roman" w:eastAsia="Times New Roman" w:hAnsi="Times New Roman" w:cs="Times New Roman"/>
          <w:color w:val="000000"/>
          <w:sz w:val="22"/>
          <w:szCs w:val="22"/>
        </w:rPr>
        <w:t xml:space="preserve">, we </w:t>
      </w:r>
      <w:r w:rsidR="003B2813">
        <w:rPr>
          <w:rFonts w:ascii="Times New Roman" w:eastAsia="Times New Roman" w:hAnsi="Times New Roman" w:cs="Times New Roman"/>
          <w:color w:val="000000"/>
          <w:sz w:val="22"/>
          <w:szCs w:val="22"/>
        </w:rPr>
        <w:t>have put together</w:t>
      </w:r>
      <w:r w:rsidR="001C6A7C">
        <w:rPr>
          <w:rFonts w:ascii="Times New Roman" w:eastAsia="Times New Roman" w:hAnsi="Times New Roman" w:cs="Times New Roman"/>
          <w:color w:val="000000"/>
          <w:sz w:val="22"/>
          <w:szCs w:val="22"/>
        </w:rPr>
        <w:t xml:space="preserve"> all our datasets within a single </w:t>
      </w:r>
      <w:proofErr w:type="spellStart"/>
      <w:r w:rsidR="001C6A7C">
        <w:rPr>
          <w:rFonts w:ascii="Times New Roman" w:eastAsia="Times New Roman" w:hAnsi="Times New Roman" w:cs="Times New Roman"/>
          <w:color w:val="000000"/>
          <w:sz w:val="22"/>
          <w:szCs w:val="22"/>
        </w:rPr>
        <w:t>figshare</w:t>
      </w:r>
      <w:proofErr w:type="spellEnd"/>
      <w:r w:rsidR="001C6A7C">
        <w:rPr>
          <w:rFonts w:ascii="Times New Roman" w:eastAsia="Times New Roman" w:hAnsi="Times New Roman" w:cs="Times New Roman"/>
          <w:color w:val="000000"/>
          <w:sz w:val="22"/>
          <w:szCs w:val="22"/>
        </w:rPr>
        <w:t xml:space="preserve"> collection</w:t>
      </w:r>
      <w:r w:rsidR="00060AB1">
        <w:rPr>
          <w:rFonts w:ascii="Times New Roman" w:eastAsia="Times New Roman" w:hAnsi="Times New Roman" w:cs="Times New Roman"/>
          <w:color w:val="000000"/>
          <w:sz w:val="22"/>
          <w:szCs w:val="22"/>
        </w:rPr>
        <w:t xml:space="preserve"> (</w:t>
      </w:r>
      <w:bookmarkStart w:id="70" w:name="OLE_LINK144"/>
      <w:bookmarkStart w:id="71" w:name="OLE_LINK145"/>
      <w:r w:rsidR="00060AB1">
        <w:rPr>
          <w:rFonts w:ascii="Times New Roman" w:eastAsia="Times New Roman" w:hAnsi="Times New Roman" w:cs="Times New Roman"/>
          <w:color w:val="000000"/>
          <w:sz w:val="22"/>
          <w:szCs w:val="22"/>
        </w:rPr>
        <w:fldChar w:fldCharType="begin"/>
      </w:r>
      <w:r w:rsidR="00060AB1">
        <w:rPr>
          <w:rFonts w:ascii="Times New Roman" w:eastAsia="Times New Roman" w:hAnsi="Times New Roman" w:cs="Times New Roman"/>
          <w:color w:val="000000"/>
          <w:sz w:val="22"/>
          <w:szCs w:val="22"/>
        </w:rPr>
        <w:instrText xml:space="preserve"> HYPERLINK "</w:instrText>
      </w:r>
      <w:r w:rsidR="00060AB1" w:rsidRPr="00060AB1">
        <w:rPr>
          <w:rFonts w:ascii="Times New Roman" w:eastAsia="Times New Roman" w:hAnsi="Times New Roman" w:cs="Times New Roman"/>
          <w:color w:val="000000"/>
          <w:sz w:val="22"/>
          <w:szCs w:val="22"/>
        </w:rPr>
        <w:instrText>https://figshare.com/collections/Compilation_of_longitudinal_microbiota_data_and_hospitalome_from_hematopoietic_cell_transplantation_patients/5271128</w:instrText>
      </w:r>
      <w:r w:rsidR="00060AB1">
        <w:rPr>
          <w:rFonts w:ascii="Times New Roman" w:eastAsia="Times New Roman" w:hAnsi="Times New Roman" w:cs="Times New Roman"/>
          <w:color w:val="000000"/>
          <w:sz w:val="22"/>
          <w:szCs w:val="22"/>
        </w:rPr>
        <w:instrText xml:space="preserve">" </w:instrText>
      </w:r>
      <w:r w:rsidR="00060AB1">
        <w:rPr>
          <w:rFonts w:ascii="Times New Roman" w:eastAsia="Times New Roman" w:hAnsi="Times New Roman" w:cs="Times New Roman"/>
          <w:color w:val="000000"/>
          <w:sz w:val="22"/>
          <w:szCs w:val="22"/>
        </w:rPr>
        <w:fldChar w:fldCharType="separate"/>
      </w:r>
      <w:r w:rsidR="00060AB1" w:rsidRPr="002861D9">
        <w:rPr>
          <w:rStyle w:val="Hyperlink"/>
          <w:rFonts w:ascii="Times New Roman" w:eastAsia="Times New Roman" w:hAnsi="Times New Roman" w:cs="Times New Roman"/>
          <w:sz w:val="22"/>
          <w:szCs w:val="22"/>
        </w:rPr>
        <w:t>https://figshare.com/collections/Compilation_of_longitudinal_microbiota_data_and_hospitalome_from_hematopoietic_cell_transplantation_patients/5271128</w:t>
      </w:r>
      <w:r w:rsidR="00060AB1">
        <w:rPr>
          <w:rFonts w:ascii="Times New Roman" w:eastAsia="Times New Roman" w:hAnsi="Times New Roman" w:cs="Times New Roman"/>
          <w:color w:val="000000"/>
          <w:sz w:val="22"/>
          <w:szCs w:val="22"/>
        </w:rPr>
        <w:fldChar w:fldCharType="end"/>
      </w:r>
      <w:bookmarkEnd w:id="70"/>
      <w:bookmarkEnd w:id="71"/>
      <w:r w:rsidR="001C6A7C">
        <w:rPr>
          <w:rFonts w:ascii="Times New Roman" w:eastAsia="Times New Roman" w:hAnsi="Times New Roman" w:cs="Times New Roman"/>
          <w:color w:val="000000"/>
          <w:sz w:val="22"/>
          <w:szCs w:val="22"/>
        </w:rPr>
        <w:t xml:space="preserve">) </w:t>
      </w:r>
      <w:r w:rsidR="00C94146">
        <w:rPr>
          <w:rFonts w:ascii="Times New Roman" w:eastAsia="Times New Roman" w:hAnsi="Times New Roman" w:cs="Times New Roman"/>
          <w:color w:val="000000"/>
          <w:sz w:val="22"/>
          <w:szCs w:val="22"/>
        </w:rPr>
        <w:t xml:space="preserve">and </w:t>
      </w:r>
      <w:r w:rsidR="001C6A7C">
        <w:rPr>
          <w:rFonts w:ascii="Times New Roman" w:eastAsia="Times New Roman" w:hAnsi="Times New Roman" w:cs="Times New Roman"/>
          <w:color w:val="000000"/>
          <w:sz w:val="22"/>
          <w:szCs w:val="22"/>
        </w:rPr>
        <w:t>generate</w:t>
      </w:r>
      <w:r w:rsidR="00C94146">
        <w:rPr>
          <w:rFonts w:ascii="Times New Roman" w:eastAsia="Times New Roman" w:hAnsi="Times New Roman" w:cs="Times New Roman"/>
          <w:color w:val="000000"/>
          <w:sz w:val="22"/>
          <w:szCs w:val="22"/>
        </w:rPr>
        <w:t>d</w:t>
      </w:r>
      <w:r w:rsidR="001C6A7C">
        <w:rPr>
          <w:rFonts w:ascii="Times New Roman" w:eastAsia="Times New Roman" w:hAnsi="Times New Roman" w:cs="Times New Roman"/>
          <w:color w:val="000000"/>
          <w:sz w:val="22"/>
          <w:szCs w:val="22"/>
        </w:rPr>
        <w:t xml:space="preserve"> </w:t>
      </w:r>
      <w:r w:rsidR="001D747C">
        <w:rPr>
          <w:rFonts w:ascii="Times New Roman" w:eastAsia="Times New Roman" w:hAnsi="Times New Roman" w:cs="Times New Roman"/>
          <w:color w:val="000000"/>
          <w:sz w:val="22"/>
          <w:szCs w:val="22"/>
        </w:rPr>
        <w:t xml:space="preserve">the following </w:t>
      </w:r>
      <w:r w:rsidR="001C6A7C">
        <w:rPr>
          <w:rFonts w:ascii="Times New Roman" w:eastAsia="Times New Roman" w:hAnsi="Times New Roman" w:cs="Times New Roman"/>
          <w:color w:val="000000"/>
          <w:sz w:val="22"/>
          <w:szCs w:val="22"/>
        </w:rPr>
        <w:t>informative citation</w:t>
      </w:r>
      <w:r w:rsidR="00C43B9A">
        <w:rPr>
          <w:rFonts w:ascii="Times New Roman" w:eastAsia="Times New Roman" w:hAnsi="Times New Roman" w:cs="Times New Roman"/>
          <w:color w:val="000000"/>
          <w:sz w:val="22"/>
          <w:szCs w:val="22"/>
        </w:rPr>
        <w:t xml:space="preserve"> format</w:t>
      </w:r>
      <w:r w:rsidR="001C6A7C">
        <w:rPr>
          <w:rFonts w:ascii="Times New Roman" w:eastAsia="Times New Roman" w:hAnsi="Times New Roman" w:cs="Times New Roman"/>
          <w:color w:val="000000"/>
          <w:sz w:val="22"/>
          <w:szCs w:val="22"/>
        </w:rPr>
        <w:t xml:space="preserve"> including title and author</w:t>
      </w:r>
      <w:bookmarkStart w:id="72" w:name="OLE_LINK130"/>
      <w:bookmarkStart w:id="73" w:name="OLE_LINK131"/>
    </w:p>
    <w:p w14:paraId="1A5814BB" w14:textId="741DF79C" w:rsidR="003B2813" w:rsidRDefault="003B2813" w:rsidP="008700D1">
      <w:pPr>
        <w:jc w:val="both"/>
        <w:rPr>
          <w:rFonts w:ascii="Times New Roman" w:eastAsia="Times New Roman" w:hAnsi="Times New Roman" w:cs="Times New Roman"/>
          <w:color w:val="000000"/>
          <w:sz w:val="22"/>
          <w:szCs w:val="22"/>
        </w:rPr>
      </w:pPr>
    </w:p>
    <w:p w14:paraId="29D9A1EE" w14:textId="52840F91" w:rsidR="00584872" w:rsidRPr="00584872" w:rsidRDefault="00584872" w:rsidP="00584872">
      <w:pPr>
        <w:rPr>
          <w:rFonts w:ascii="Times New Roman" w:eastAsia="Times New Roman" w:hAnsi="Times New Roman" w:cs="Times New Roman"/>
          <w:color w:val="000000"/>
          <w:sz w:val="22"/>
          <w:szCs w:val="22"/>
        </w:rPr>
      </w:pPr>
      <w:bookmarkStart w:id="74" w:name="OLE_LINK183"/>
      <w:bookmarkStart w:id="75" w:name="OLE_LINK184"/>
      <w:r w:rsidRPr="00584872">
        <w:rPr>
          <w:rFonts w:ascii="Times New Roman" w:eastAsia="Times New Roman" w:hAnsi="Times New Roman" w:cs="Times New Roman"/>
          <w:color w:val="000000"/>
          <w:sz w:val="22"/>
          <w:szCs w:val="22"/>
        </w:rPr>
        <w:t xml:space="preserve">Liao, </w:t>
      </w:r>
      <w:r w:rsidR="00815E5A">
        <w:rPr>
          <w:rFonts w:ascii="Times New Roman" w:eastAsia="Times New Roman" w:hAnsi="Times New Roman" w:cs="Times New Roman"/>
          <w:color w:val="000000"/>
          <w:sz w:val="22"/>
          <w:szCs w:val="22"/>
        </w:rPr>
        <w:t xml:space="preserve">C. &amp; </w:t>
      </w:r>
      <w:r w:rsidRPr="00584872">
        <w:rPr>
          <w:rFonts w:ascii="Times New Roman" w:eastAsia="Times New Roman" w:hAnsi="Times New Roman" w:cs="Times New Roman"/>
          <w:color w:val="000000"/>
          <w:sz w:val="22"/>
          <w:szCs w:val="22"/>
        </w:rPr>
        <w:t>Xavier, J</w:t>
      </w:r>
      <w:r w:rsidR="00815E5A">
        <w:rPr>
          <w:rFonts w:ascii="Times New Roman" w:eastAsia="Times New Roman" w:hAnsi="Times New Roman" w:cs="Times New Roman"/>
          <w:color w:val="000000"/>
          <w:sz w:val="22"/>
          <w:szCs w:val="22"/>
        </w:rPr>
        <w:t>. B.</w:t>
      </w:r>
      <w:r w:rsidRPr="00584872">
        <w:rPr>
          <w:rFonts w:ascii="Times New Roman" w:eastAsia="Times New Roman" w:hAnsi="Times New Roman" w:cs="Times New Roman"/>
          <w:color w:val="000000"/>
          <w:sz w:val="22"/>
          <w:szCs w:val="22"/>
        </w:rPr>
        <w:t xml:space="preserve"> Compilation of longitudinal microbiota data and </w:t>
      </w:r>
      <w:proofErr w:type="spellStart"/>
      <w:r w:rsidRPr="00584872">
        <w:rPr>
          <w:rFonts w:ascii="Times New Roman" w:eastAsia="Times New Roman" w:hAnsi="Times New Roman" w:cs="Times New Roman"/>
          <w:color w:val="000000"/>
          <w:sz w:val="22"/>
          <w:szCs w:val="22"/>
        </w:rPr>
        <w:t>hospitalome</w:t>
      </w:r>
      <w:proofErr w:type="spellEnd"/>
      <w:r w:rsidRPr="00584872">
        <w:rPr>
          <w:rFonts w:ascii="Times New Roman" w:eastAsia="Times New Roman" w:hAnsi="Times New Roman" w:cs="Times New Roman"/>
          <w:color w:val="000000"/>
          <w:sz w:val="22"/>
          <w:szCs w:val="22"/>
        </w:rPr>
        <w:t xml:space="preserve"> from hematopoietic cell transplantation patients. </w:t>
      </w:r>
      <w:proofErr w:type="spellStart"/>
      <w:r w:rsidRPr="00584872">
        <w:rPr>
          <w:rFonts w:ascii="Times New Roman" w:eastAsia="Times New Roman" w:hAnsi="Times New Roman" w:cs="Times New Roman"/>
          <w:i/>
          <w:iCs/>
          <w:color w:val="000000"/>
          <w:sz w:val="22"/>
          <w:szCs w:val="22"/>
        </w:rPr>
        <w:t>figshare</w:t>
      </w:r>
      <w:proofErr w:type="spellEnd"/>
      <w:r w:rsidRPr="00584872">
        <w:rPr>
          <w:rFonts w:ascii="Times New Roman" w:eastAsia="Times New Roman" w:hAnsi="Times New Roman" w:cs="Times New Roman"/>
          <w:color w:val="000000"/>
          <w:sz w:val="22"/>
          <w:szCs w:val="22"/>
        </w:rPr>
        <w:t xml:space="preserve"> </w:t>
      </w:r>
      <w:bookmarkStart w:id="76" w:name="OLE_LINK155"/>
      <w:bookmarkStart w:id="77" w:name="OLE_LINK156"/>
      <w:bookmarkStart w:id="78" w:name="OLE_LINK153"/>
      <w:bookmarkStart w:id="79" w:name="OLE_LINK154"/>
      <w:r w:rsidR="00815E5A">
        <w:rPr>
          <w:rFonts w:ascii="Times New Roman" w:eastAsia="Times New Roman" w:hAnsi="Times New Roman" w:cs="Times New Roman"/>
          <w:color w:val="000000"/>
          <w:sz w:val="22"/>
          <w:szCs w:val="22"/>
        </w:rPr>
        <w:fldChar w:fldCharType="begin"/>
      </w:r>
      <w:r w:rsidR="00815E5A">
        <w:rPr>
          <w:rFonts w:ascii="Times New Roman" w:eastAsia="Times New Roman" w:hAnsi="Times New Roman" w:cs="Times New Roman"/>
          <w:color w:val="000000"/>
          <w:sz w:val="22"/>
          <w:szCs w:val="22"/>
        </w:rPr>
        <w:instrText xml:space="preserve"> HYPERLINK "https://doi.org/10.6084/m9.figshare.c.5271128.v1" </w:instrText>
      </w:r>
      <w:r w:rsidR="00815E5A">
        <w:rPr>
          <w:rFonts w:ascii="Times New Roman" w:eastAsia="Times New Roman" w:hAnsi="Times New Roman" w:cs="Times New Roman"/>
          <w:color w:val="000000"/>
          <w:sz w:val="22"/>
          <w:szCs w:val="22"/>
        </w:rPr>
        <w:fldChar w:fldCharType="separate"/>
      </w:r>
      <w:r w:rsidRPr="00584872">
        <w:rPr>
          <w:rStyle w:val="Hyperlink"/>
          <w:rFonts w:ascii="Times New Roman" w:eastAsia="Times New Roman" w:hAnsi="Times New Roman" w:cs="Times New Roman"/>
          <w:sz w:val="22"/>
          <w:szCs w:val="22"/>
        </w:rPr>
        <w:t>https://doi.org/10.6084/m9.figshare.c.5271128.v1</w:t>
      </w:r>
      <w:bookmarkEnd w:id="76"/>
      <w:bookmarkEnd w:id="77"/>
      <w:r w:rsidR="00815E5A">
        <w:rPr>
          <w:rFonts w:ascii="Times New Roman" w:eastAsia="Times New Roman" w:hAnsi="Times New Roman" w:cs="Times New Roman"/>
          <w:color w:val="000000"/>
          <w:sz w:val="22"/>
          <w:szCs w:val="22"/>
        </w:rPr>
        <w:fldChar w:fldCharType="end"/>
      </w:r>
      <w:r w:rsidRPr="00584872">
        <w:rPr>
          <w:rFonts w:ascii="Times New Roman" w:eastAsia="Times New Roman" w:hAnsi="Times New Roman" w:cs="Times New Roman"/>
          <w:color w:val="000000"/>
          <w:sz w:val="22"/>
          <w:szCs w:val="22"/>
        </w:rPr>
        <w:t> </w:t>
      </w:r>
      <w:bookmarkEnd w:id="78"/>
      <w:bookmarkEnd w:id="79"/>
      <w:r w:rsidR="00815E5A">
        <w:rPr>
          <w:rFonts w:ascii="Times New Roman" w:eastAsia="Times New Roman" w:hAnsi="Times New Roman" w:cs="Times New Roman"/>
          <w:color w:val="000000"/>
          <w:sz w:val="22"/>
          <w:szCs w:val="22"/>
        </w:rPr>
        <w:t>(2021).</w:t>
      </w:r>
    </w:p>
    <w:bookmarkEnd w:id="74"/>
    <w:bookmarkEnd w:id="75"/>
    <w:p w14:paraId="3CB1235E" w14:textId="77777777" w:rsidR="00584872" w:rsidRDefault="00584872" w:rsidP="008700D1">
      <w:pPr>
        <w:jc w:val="both"/>
        <w:rPr>
          <w:rFonts w:ascii="Times New Roman" w:eastAsia="Times New Roman" w:hAnsi="Times New Roman" w:cs="Times New Roman"/>
          <w:color w:val="000000"/>
          <w:sz w:val="22"/>
          <w:szCs w:val="22"/>
        </w:rPr>
      </w:pPr>
    </w:p>
    <w:p w14:paraId="0CFFC096" w14:textId="71B0364A" w:rsidR="008700D1" w:rsidRPr="001C6A7C" w:rsidRDefault="00C94146" w:rsidP="008700D1">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w:t>
      </w:r>
      <w:r w:rsidR="001C6A7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reference</w:t>
      </w:r>
      <w:r w:rsidR="001C6A7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has been used </w:t>
      </w:r>
      <w:r w:rsidR="003B2813">
        <w:rPr>
          <w:rFonts w:ascii="Times New Roman" w:eastAsia="Times New Roman" w:hAnsi="Times New Roman" w:cs="Times New Roman"/>
          <w:color w:val="000000"/>
          <w:sz w:val="22"/>
          <w:szCs w:val="22"/>
        </w:rPr>
        <w:t>in the manuscript</w:t>
      </w:r>
      <w:r w:rsidR="000C0D45">
        <w:rPr>
          <w:rFonts w:ascii="Times New Roman" w:eastAsia="Times New Roman" w:hAnsi="Times New Roman" w:cs="Times New Roman"/>
          <w:color w:val="000000"/>
          <w:sz w:val="22"/>
          <w:szCs w:val="22"/>
        </w:rPr>
        <w:t xml:space="preserve"> when referring to our data</w:t>
      </w:r>
      <w:r w:rsidR="003B2813">
        <w:rPr>
          <w:rFonts w:ascii="Times New Roman" w:eastAsia="Times New Roman" w:hAnsi="Times New Roman" w:cs="Times New Roman"/>
          <w:color w:val="000000"/>
          <w:sz w:val="22"/>
          <w:szCs w:val="22"/>
        </w:rPr>
        <w:t>.</w:t>
      </w:r>
    </w:p>
    <w:bookmarkEnd w:id="68"/>
    <w:bookmarkEnd w:id="69"/>
    <w:bookmarkEnd w:id="72"/>
    <w:bookmarkEnd w:id="73"/>
    <w:p w14:paraId="2801B132" w14:textId="5AB4B234" w:rsidR="008700D1" w:rsidRDefault="008700D1" w:rsidP="008700D1">
      <w:pPr>
        <w:jc w:val="both"/>
        <w:rPr>
          <w:rFonts w:ascii="Times New Roman" w:eastAsia="Times New Roman" w:hAnsi="Times New Roman" w:cs="Times New Roman"/>
          <w:sz w:val="22"/>
          <w:szCs w:val="22"/>
        </w:rPr>
      </w:pPr>
      <w:r w:rsidRPr="008700D1">
        <w:rPr>
          <w:rFonts w:ascii="Times New Roman" w:eastAsia="Times New Roman" w:hAnsi="Times New Roman" w:cs="Times New Roman"/>
          <w:i/>
          <w:iCs/>
          <w:color w:val="000000"/>
          <w:sz w:val="22"/>
          <w:szCs w:val="22"/>
          <w:shd w:val="clear" w:color="auto" w:fill="FFFFFF"/>
        </w:rPr>
        <w:br/>
      </w:r>
      <w:r>
        <w:rPr>
          <w:rFonts w:ascii="Times New Roman" w:eastAsia="Times New Roman" w:hAnsi="Times New Roman" w:cs="Times New Roman"/>
          <w:b/>
          <w:bCs/>
          <w:color w:val="000000"/>
          <w:sz w:val="22"/>
          <w:szCs w:val="22"/>
        </w:rPr>
        <w:t xml:space="preserve">Comment </w:t>
      </w:r>
      <w:r w:rsidR="00B011FF">
        <w:rPr>
          <w:rFonts w:ascii="Times New Roman" w:eastAsia="Times New Roman" w:hAnsi="Times New Roman" w:cs="Times New Roman"/>
          <w:b/>
          <w:bCs/>
          <w:color w:val="000000"/>
          <w:sz w:val="22"/>
          <w:szCs w:val="22"/>
        </w:rPr>
        <w:t>4</w:t>
      </w:r>
      <w:r>
        <w:rPr>
          <w:rFonts w:ascii="Times New Roman" w:eastAsia="Times New Roman" w:hAnsi="Times New Roman" w:cs="Times New Roman"/>
          <w:b/>
          <w:bCs/>
          <w:color w:val="000000"/>
          <w:sz w:val="22"/>
          <w:szCs w:val="22"/>
        </w:rPr>
        <w:t xml:space="preserve">: </w:t>
      </w:r>
      <w:r w:rsidRPr="00F04A96">
        <w:rPr>
          <w:rFonts w:ascii="Times New Roman" w:eastAsia="Times New Roman" w:hAnsi="Times New Roman" w:cs="Times New Roman"/>
          <w:b/>
          <w:bCs/>
          <w:color w:val="000000"/>
          <w:sz w:val="22"/>
          <w:szCs w:val="22"/>
        </w:rPr>
        <w:t>“</w:t>
      </w:r>
      <w:r w:rsidRPr="008700D1">
        <w:rPr>
          <w:rFonts w:ascii="Times New Roman" w:eastAsia="Times New Roman" w:hAnsi="Times New Roman" w:cs="Times New Roman"/>
          <w:i/>
          <w:iCs/>
          <w:color w:val="000000"/>
          <w:sz w:val="22"/>
          <w:szCs w:val="22"/>
          <w:shd w:val="clear" w:color="auto" w:fill="FFFFFF"/>
        </w:rPr>
        <w:t xml:space="preserve">* Please upload all figures and tables as separate files. Tables should preferably be in Excel format. Line-art figures should be provided in a suitable vector-graphic format, ideally by saving them directly in the EPS or PDF formats from the program used to create them. </w:t>
      </w:r>
      <w:bookmarkStart w:id="80" w:name="OLE_LINK134"/>
      <w:bookmarkStart w:id="81" w:name="OLE_LINK135"/>
      <w:r w:rsidRPr="008700D1">
        <w:rPr>
          <w:rFonts w:ascii="Times New Roman" w:eastAsia="Times New Roman" w:hAnsi="Times New Roman" w:cs="Times New Roman"/>
          <w:i/>
          <w:iCs/>
          <w:color w:val="000000"/>
          <w:sz w:val="22"/>
          <w:szCs w:val="22"/>
          <w:shd w:val="clear" w:color="auto" w:fill="FFFFFF"/>
        </w:rPr>
        <w:t xml:space="preserve">Please note that some of the </w:t>
      </w:r>
      <w:proofErr w:type="spellStart"/>
      <w:r w:rsidRPr="008700D1">
        <w:rPr>
          <w:rFonts w:ascii="Times New Roman" w:eastAsia="Times New Roman" w:hAnsi="Times New Roman" w:cs="Times New Roman"/>
          <w:i/>
          <w:iCs/>
          <w:color w:val="000000"/>
          <w:sz w:val="22"/>
          <w:szCs w:val="22"/>
          <w:shd w:val="clear" w:color="auto" w:fill="FFFFFF"/>
        </w:rPr>
        <w:t>coloured</w:t>
      </w:r>
      <w:proofErr w:type="spellEnd"/>
      <w:r w:rsidRPr="008700D1">
        <w:rPr>
          <w:rFonts w:ascii="Times New Roman" w:eastAsia="Times New Roman" w:hAnsi="Times New Roman" w:cs="Times New Roman"/>
          <w:i/>
          <w:iCs/>
          <w:color w:val="000000"/>
          <w:sz w:val="22"/>
          <w:szCs w:val="22"/>
          <w:shd w:val="clear" w:color="auto" w:fill="FFFFFF"/>
        </w:rPr>
        <w:t xml:space="preserve"> boxes in Figure 5 are difficult to distinguish</w:t>
      </w:r>
      <w:bookmarkEnd w:id="80"/>
      <w:bookmarkEnd w:id="81"/>
      <w:r w:rsidRPr="008700D1">
        <w:rPr>
          <w:rFonts w:ascii="Times New Roman" w:eastAsia="Times New Roman" w:hAnsi="Times New Roman" w:cs="Times New Roman"/>
          <w:i/>
          <w:iCs/>
          <w:color w:val="000000"/>
          <w:sz w:val="22"/>
          <w:szCs w:val="22"/>
          <w:shd w:val="clear" w:color="auto" w:fill="FFFFFF"/>
        </w:rPr>
        <w:t>.</w:t>
      </w:r>
      <w:r w:rsidRPr="008700D1">
        <w:rPr>
          <w:rFonts w:ascii="Times New Roman" w:eastAsia="Times New Roman" w:hAnsi="Times New Roman" w:cs="Times New Roman"/>
          <w:b/>
          <w:bCs/>
          <w:color w:val="000000"/>
          <w:sz w:val="22"/>
          <w:szCs w:val="22"/>
          <w:shd w:val="clear" w:color="auto" w:fill="FFFFFF"/>
        </w:rPr>
        <w:t>”</w:t>
      </w:r>
    </w:p>
    <w:p w14:paraId="5089F58D" w14:textId="77777777" w:rsidR="008700D1" w:rsidRDefault="008700D1" w:rsidP="008700D1">
      <w:pPr>
        <w:jc w:val="both"/>
        <w:rPr>
          <w:rFonts w:ascii="Times New Roman" w:eastAsia="Times New Roman" w:hAnsi="Times New Roman" w:cs="Times New Roman"/>
          <w:i/>
          <w:iCs/>
          <w:color w:val="000000"/>
          <w:sz w:val="22"/>
          <w:szCs w:val="22"/>
          <w:shd w:val="clear" w:color="auto" w:fill="FFFFFF"/>
        </w:rPr>
      </w:pPr>
    </w:p>
    <w:p w14:paraId="4AE544EC" w14:textId="1BD3EDC9" w:rsidR="00A40918" w:rsidRDefault="008700D1" w:rsidP="008700D1">
      <w:pPr>
        <w:jc w:val="both"/>
        <w:rPr>
          <w:rFonts w:ascii="Times New Roman" w:eastAsia="Times New Roman" w:hAnsi="Times New Roman" w:cs="Times New Roman"/>
          <w:color w:val="000000"/>
          <w:sz w:val="22"/>
          <w:szCs w:val="22"/>
        </w:rPr>
      </w:pPr>
      <w:bookmarkStart w:id="82" w:name="OLE_LINK83"/>
      <w:bookmarkStart w:id="83" w:name="OLE_LINK84"/>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We </w:t>
      </w:r>
      <w:bookmarkEnd w:id="82"/>
      <w:bookmarkEnd w:id="83"/>
      <w:r>
        <w:rPr>
          <w:rFonts w:ascii="Times New Roman" w:eastAsia="Times New Roman" w:hAnsi="Times New Roman" w:cs="Times New Roman"/>
          <w:color w:val="000000"/>
          <w:sz w:val="22"/>
          <w:szCs w:val="22"/>
        </w:rPr>
        <w:t xml:space="preserve">have </w:t>
      </w:r>
      <w:r w:rsidR="002F69ED">
        <w:rPr>
          <w:rFonts w:ascii="Times New Roman" w:eastAsia="Times New Roman" w:hAnsi="Times New Roman" w:cs="Times New Roman"/>
          <w:color w:val="000000"/>
          <w:sz w:val="22"/>
          <w:szCs w:val="22"/>
        </w:rPr>
        <w:t>uploaded</w:t>
      </w:r>
      <w:r>
        <w:rPr>
          <w:rFonts w:ascii="Times New Roman" w:eastAsia="Times New Roman" w:hAnsi="Times New Roman" w:cs="Times New Roman"/>
          <w:color w:val="000000"/>
          <w:sz w:val="22"/>
          <w:szCs w:val="22"/>
        </w:rPr>
        <w:t xml:space="preserve"> all figures</w:t>
      </w:r>
      <w:r w:rsidR="007E04CF">
        <w:rPr>
          <w:rFonts w:ascii="Times New Roman" w:eastAsia="Times New Roman" w:hAnsi="Times New Roman" w:cs="Times New Roman"/>
          <w:color w:val="000000"/>
          <w:sz w:val="22"/>
          <w:szCs w:val="22"/>
        </w:rPr>
        <w:t xml:space="preserve"> (no table was provided)</w:t>
      </w:r>
      <w:r>
        <w:rPr>
          <w:rFonts w:ascii="Times New Roman" w:eastAsia="Times New Roman" w:hAnsi="Times New Roman" w:cs="Times New Roman"/>
          <w:color w:val="000000"/>
          <w:sz w:val="22"/>
          <w:szCs w:val="22"/>
        </w:rPr>
        <w:t xml:space="preserve"> as separate </w:t>
      </w:r>
      <w:bookmarkStart w:id="84" w:name="OLE_LINK132"/>
      <w:bookmarkStart w:id="85" w:name="OLE_LINK133"/>
      <w:r w:rsidR="007E04CF">
        <w:rPr>
          <w:rFonts w:ascii="Times New Roman" w:eastAsia="Times New Roman" w:hAnsi="Times New Roman" w:cs="Times New Roman"/>
          <w:color w:val="000000"/>
          <w:sz w:val="22"/>
          <w:szCs w:val="22"/>
        </w:rPr>
        <w:t xml:space="preserve">PDF </w:t>
      </w:r>
      <w:r>
        <w:rPr>
          <w:rFonts w:ascii="Times New Roman" w:eastAsia="Times New Roman" w:hAnsi="Times New Roman" w:cs="Times New Roman"/>
          <w:color w:val="000000"/>
          <w:sz w:val="22"/>
          <w:szCs w:val="22"/>
        </w:rPr>
        <w:t>files</w:t>
      </w:r>
      <w:bookmarkEnd w:id="84"/>
      <w:bookmarkEnd w:id="85"/>
      <w:r w:rsidR="007E04CF">
        <w:rPr>
          <w:rFonts w:ascii="Times New Roman" w:eastAsia="Times New Roman" w:hAnsi="Times New Roman" w:cs="Times New Roman"/>
          <w:color w:val="000000"/>
          <w:sz w:val="22"/>
          <w:szCs w:val="22"/>
        </w:rPr>
        <w:t xml:space="preserve"> </w:t>
      </w:r>
      <w:r w:rsidR="00A40918">
        <w:rPr>
          <w:rFonts w:ascii="Times New Roman" w:eastAsia="Times New Roman" w:hAnsi="Times New Roman" w:cs="Times New Roman"/>
          <w:color w:val="000000"/>
          <w:sz w:val="22"/>
          <w:szCs w:val="22"/>
        </w:rPr>
        <w:t xml:space="preserve">in </w:t>
      </w:r>
      <w:r w:rsidR="007E04CF">
        <w:rPr>
          <w:rFonts w:ascii="Times New Roman" w:eastAsia="Times New Roman" w:hAnsi="Times New Roman" w:cs="Times New Roman"/>
          <w:color w:val="000000"/>
          <w:sz w:val="22"/>
          <w:szCs w:val="22"/>
        </w:rPr>
        <w:t>vector-graphic format</w:t>
      </w:r>
      <w:r>
        <w:rPr>
          <w:rFonts w:ascii="Times New Roman" w:eastAsia="Times New Roman" w:hAnsi="Times New Roman" w:cs="Times New Roman"/>
          <w:color w:val="000000"/>
          <w:sz w:val="22"/>
          <w:szCs w:val="22"/>
        </w:rPr>
        <w:t xml:space="preserve">. </w:t>
      </w:r>
      <w:r w:rsidR="00A40918">
        <w:rPr>
          <w:rFonts w:ascii="Times New Roman" w:eastAsia="Times New Roman" w:hAnsi="Times New Roman" w:cs="Times New Roman"/>
          <w:color w:val="000000"/>
          <w:sz w:val="22"/>
          <w:szCs w:val="22"/>
        </w:rPr>
        <w:t>For Figure 5, we</w:t>
      </w:r>
      <w:r>
        <w:rPr>
          <w:rFonts w:ascii="Times New Roman" w:eastAsia="Times New Roman" w:hAnsi="Times New Roman" w:cs="Times New Roman"/>
          <w:color w:val="000000"/>
          <w:sz w:val="22"/>
          <w:szCs w:val="22"/>
        </w:rPr>
        <w:t xml:space="preserve"> </w:t>
      </w:r>
      <w:r w:rsidR="00A40918">
        <w:rPr>
          <w:rFonts w:ascii="Times New Roman" w:eastAsia="Times New Roman" w:hAnsi="Times New Roman" w:cs="Times New Roman"/>
          <w:color w:val="000000"/>
          <w:sz w:val="22"/>
          <w:szCs w:val="22"/>
        </w:rPr>
        <w:t xml:space="preserve">created different patterns for boxes with similar colors to distinguish </w:t>
      </w:r>
      <w:r w:rsidR="00B77DD9">
        <w:rPr>
          <w:rFonts w:ascii="Times New Roman" w:eastAsia="Times New Roman" w:hAnsi="Times New Roman" w:cs="Times New Roman"/>
          <w:color w:val="000000"/>
          <w:sz w:val="22"/>
          <w:szCs w:val="22"/>
        </w:rPr>
        <w:t xml:space="preserve">among </w:t>
      </w:r>
      <w:r w:rsidR="00A40918">
        <w:rPr>
          <w:rFonts w:ascii="Times New Roman" w:eastAsia="Times New Roman" w:hAnsi="Times New Roman" w:cs="Times New Roman"/>
          <w:color w:val="000000"/>
          <w:sz w:val="22"/>
          <w:szCs w:val="22"/>
        </w:rPr>
        <w:t>them.</w:t>
      </w:r>
    </w:p>
    <w:p w14:paraId="38D3FDE9" w14:textId="714CB674" w:rsidR="008700D1" w:rsidRPr="008700D1" w:rsidRDefault="008700D1" w:rsidP="008700D1">
      <w:pPr>
        <w:jc w:val="both"/>
        <w:rPr>
          <w:rFonts w:ascii="Times New Roman" w:eastAsia="Times New Roman" w:hAnsi="Times New Roman" w:cs="Times New Roman"/>
          <w:b/>
          <w:bCs/>
          <w:sz w:val="22"/>
          <w:szCs w:val="22"/>
        </w:rPr>
      </w:pPr>
      <w:r w:rsidRPr="008700D1">
        <w:rPr>
          <w:rFonts w:ascii="Times New Roman" w:eastAsia="Times New Roman" w:hAnsi="Times New Roman" w:cs="Times New Roman"/>
          <w:i/>
          <w:iCs/>
          <w:color w:val="000000"/>
          <w:sz w:val="22"/>
          <w:szCs w:val="22"/>
          <w:shd w:val="clear" w:color="auto" w:fill="FFFFFF"/>
        </w:rPr>
        <w:br/>
      </w:r>
      <w:r w:rsidRPr="008700D1">
        <w:rPr>
          <w:rFonts w:ascii="Times New Roman" w:eastAsia="Times New Roman" w:hAnsi="Times New Roman" w:cs="Times New Roman"/>
          <w:b/>
          <w:bCs/>
          <w:color w:val="000000"/>
          <w:sz w:val="22"/>
          <w:szCs w:val="22"/>
          <w:shd w:val="clear" w:color="auto" w:fill="FFFFFF"/>
        </w:rPr>
        <w:t xml:space="preserve">Comment </w:t>
      </w:r>
      <w:r w:rsidR="00B011FF">
        <w:rPr>
          <w:rFonts w:ascii="Times New Roman" w:eastAsia="Times New Roman" w:hAnsi="Times New Roman" w:cs="Times New Roman"/>
          <w:b/>
          <w:bCs/>
          <w:color w:val="000000"/>
          <w:sz w:val="22"/>
          <w:szCs w:val="22"/>
          <w:shd w:val="clear" w:color="auto" w:fill="FFFFFF"/>
        </w:rPr>
        <w:t>5</w:t>
      </w:r>
      <w:r w:rsidRPr="008700D1">
        <w:rPr>
          <w:rFonts w:ascii="Times New Roman" w:eastAsia="Times New Roman" w:hAnsi="Times New Roman" w:cs="Times New Roman"/>
          <w:b/>
          <w:bCs/>
          <w:color w:val="000000"/>
          <w:sz w:val="22"/>
          <w:szCs w:val="22"/>
          <w:shd w:val="clear" w:color="auto" w:fill="FFFFFF"/>
        </w:rPr>
        <w:t>: “</w:t>
      </w:r>
      <w:r w:rsidRPr="008700D1">
        <w:rPr>
          <w:rFonts w:ascii="Times New Roman" w:eastAsia="Times New Roman" w:hAnsi="Times New Roman" w:cs="Times New Roman"/>
          <w:i/>
          <w:iCs/>
          <w:color w:val="000000"/>
          <w:sz w:val="22"/>
          <w:szCs w:val="22"/>
          <w:shd w:val="clear" w:color="auto" w:fill="FFFFFF"/>
        </w:rPr>
        <w:t>* For formatting reasons, please change the following section titles</w:t>
      </w:r>
      <w:r>
        <w:rPr>
          <w:rFonts w:ascii="Times New Roman" w:eastAsia="Times New Roman" w:hAnsi="Times New Roman" w:cs="Times New Roman"/>
          <w:sz w:val="22"/>
          <w:szCs w:val="22"/>
        </w:rPr>
        <w:t xml:space="preserve"> </w:t>
      </w:r>
      <w:r w:rsidRPr="008700D1">
        <w:rPr>
          <w:rFonts w:ascii="Times New Roman" w:eastAsia="Times New Roman" w:hAnsi="Times New Roman" w:cs="Times New Roman"/>
          <w:i/>
          <w:iCs/>
          <w:color w:val="000000"/>
          <w:sz w:val="22"/>
          <w:szCs w:val="22"/>
          <w:shd w:val="clear" w:color="auto" w:fill="FFFFFF"/>
        </w:rPr>
        <w:t>"Contributions" and "Acknowledgement" into "Author contributions" and "Acknowledgements" respectively. Please also replace "subjects" by "participants" at line 100.</w:t>
      </w:r>
      <w:r w:rsidRPr="008700D1">
        <w:rPr>
          <w:rFonts w:ascii="Times New Roman" w:eastAsia="Times New Roman" w:hAnsi="Times New Roman" w:cs="Times New Roman"/>
          <w:b/>
          <w:bCs/>
          <w:sz w:val="22"/>
          <w:szCs w:val="22"/>
        </w:rPr>
        <w:t>”</w:t>
      </w:r>
    </w:p>
    <w:p w14:paraId="65997509" w14:textId="4B2BD4C7" w:rsidR="008700D1" w:rsidRDefault="008700D1" w:rsidP="008700D1">
      <w:pPr>
        <w:jc w:val="both"/>
        <w:rPr>
          <w:rFonts w:ascii="Times New Roman" w:eastAsia="Times New Roman" w:hAnsi="Times New Roman" w:cs="Times New Roman"/>
          <w:sz w:val="22"/>
          <w:szCs w:val="22"/>
        </w:rPr>
      </w:pPr>
    </w:p>
    <w:p w14:paraId="342C6D4D" w14:textId="0E3B40DF" w:rsidR="008700D1" w:rsidRPr="008700D1" w:rsidRDefault="008700D1" w:rsidP="008700D1">
      <w:pPr>
        <w:jc w:val="both"/>
        <w:rPr>
          <w:rFonts w:ascii="Times New Roman" w:eastAsia="Times New Roman" w:hAnsi="Times New Roman" w:cs="Times New Roman"/>
          <w:sz w:val="22"/>
          <w:szCs w:val="22"/>
        </w:rPr>
      </w:pPr>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We</w:t>
      </w:r>
      <w:r>
        <w:rPr>
          <w:rFonts w:ascii="Times New Roman" w:eastAsia="Times New Roman" w:hAnsi="Times New Roman" w:cs="Times New Roman"/>
          <w:sz w:val="22"/>
          <w:szCs w:val="22"/>
        </w:rPr>
        <w:t xml:space="preserve"> have implemented these changes (</w:t>
      </w:r>
      <w:r w:rsidRPr="00726620">
        <w:rPr>
          <w:rFonts w:ascii="Times New Roman" w:eastAsia="Times New Roman" w:hAnsi="Times New Roman" w:cs="Times New Roman"/>
          <w:sz w:val="22"/>
          <w:szCs w:val="22"/>
          <w:highlight w:val="yellow"/>
        </w:rPr>
        <w:t xml:space="preserve">Line </w:t>
      </w:r>
      <w:r w:rsidR="00726620" w:rsidRPr="00726620">
        <w:rPr>
          <w:rFonts w:ascii="Times New Roman" w:eastAsia="Times New Roman" w:hAnsi="Times New Roman" w:cs="Times New Roman"/>
          <w:sz w:val="22"/>
          <w:szCs w:val="22"/>
          <w:highlight w:val="yellow"/>
        </w:rPr>
        <w:t>1</w:t>
      </w:r>
      <w:r w:rsidR="003A2FC2">
        <w:rPr>
          <w:rFonts w:ascii="Times New Roman" w:eastAsia="Times New Roman" w:hAnsi="Times New Roman" w:cs="Times New Roman"/>
          <w:sz w:val="22"/>
          <w:szCs w:val="22"/>
          <w:highlight w:val="yellow"/>
        </w:rPr>
        <w:t>5</w:t>
      </w:r>
      <w:ins w:id="86" w:author="Joao Xavier" w:date="2021-01-18T11:19:00Z">
        <w:r w:rsidR="002841AA">
          <w:rPr>
            <w:rFonts w:ascii="Times New Roman" w:eastAsia="Times New Roman" w:hAnsi="Times New Roman" w:cs="Times New Roman"/>
            <w:sz w:val="22"/>
            <w:szCs w:val="22"/>
            <w:highlight w:val="yellow"/>
          </w:rPr>
          <w:t>6</w:t>
        </w:r>
      </w:ins>
      <w:del w:id="87" w:author="Joao Xavier" w:date="2021-01-18T11:19:00Z">
        <w:r w:rsidR="003A2FC2" w:rsidDel="002841AA">
          <w:rPr>
            <w:rFonts w:ascii="Times New Roman" w:eastAsia="Times New Roman" w:hAnsi="Times New Roman" w:cs="Times New Roman"/>
            <w:sz w:val="22"/>
            <w:szCs w:val="22"/>
            <w:highlight w:val="yellow"/>
          </w:rPr>
          <w:delText>2</w:delText>
        </w:r>
      </w:del>
      <w:r w:rsidR="00726620" w:rsidRPr="00726620">
        <w:rPr>
          <w:rFonts w:ascii="Times New Roman" w:eastAsia="Times New Roman" w:hAnsi="Times New Roman" w:cs="Times New Roman"/>
          <w:sz w:val="22"/>
          <w:szCs w:val="22"/>
          <w:highlight w:val="yellow"/>
        </w:rPr>
        <w:t xml:space="preserve">, </w:t>
      </w:r>
      <w:del w:id="88" w:author="Joao Xavier" w:date="2021-01-18T11:20:00Z">
        <w:r w:rsidR="00726620" w:rsidRPr="00726620" w:rsidDel="002841AA">
          <w:rPr>
            <w:rFonts w:ascii="Times New Roman" w:eastAsia="Times New Roman" w:hAnsi="Times New Roman" w:cs="Times New Roman"/>
            <w:sz w:val="22"/>
            <w:szCs w:val="22"/>
            <w:highlight w:val="yellow"/>
          </w:rPr>
          <w:delText>5</w:delText>
        </w:r>
        <w:r w:rsidR="00FA1B50" w:rsidDel="002841AA">
          <w:rPr>
            <w:rFonts w:ascii="Times New Roman" w:eastAsia="Times New Roman" w:hAnsi="Times New Roman" w:cs="Times New Roman"/>
            <w:sz w:val="22"/>
            <w:szCs w:val="22"/>
            <w:highlight w:val="yellow"/>
          </w:rPr>
          <w:delText>7</w:delText>
        </w:r>
        <w:r w:rsidR="003A2FC2" w:rsidDel="002841AA">
          <w:rPr>
            <w:rFonts w:ascii="Times New Roman" w:eastAsia="Times New Roman" w:hAnsi="Times New Roman" w:cs="Times New Roman"/>
            <w:sz w:val="22"/>
            <w:szCs w:val="22"/>
            <w:highlight w:val="yellow"/>
          </w:rPr>
          <w:delText>2</w:delText>
        </w:r>
      </w:del>
      <w:ins w:id="89" w:author="Joao Xavier" w:date="2021-01-18T11:20:00Z">
        <w:r w:rsidR="002841AA" w:rsidRPr="00726620">
          <w:rPr>
            <w:rFonts w:ascii="Times New Roman" w:eastAsia="Times New Roman" w:hAnsi="Times New Roman" w:cs="Times New Roman"/>
            <w:sz w:val="22"/>
            <w:szCs w:val="22"/>
            <w:highlight w:val="yellow"/>
          </w:rPr>
          <w:t>5</w:t>
        </w:r>
        <w:r w:rsidR="002841AA">
          <w:rPr>
            <w:rFonts w:ascii="Times New Roman" w:eastAsia="Times New Roman" w:hAnsi="Times New Roman" w:cs="Times New Roman"/>
            <w:sz w:val="22"/>
            <w:szCs w:val="22"/>
            <w:highlight w:val="yellow"/>
          </w:rPr>
          <w:t>82</w:t>
        </w:r>
      </w:ins>
      <w:r w:rsidR="00726620" w:rsidRPr="00726620">
        <w:rPr>
          <w:rFonts w:ascii="Times New Roman" w:eastAsia="Times New Roman" w:hAnsi="Times New Roman" w:cs="Times New Roman"/>
          <w:sz w:val="22"/>
          <w:szCs w:val="22"/>
          <w:highlight w:val="yellow"/>
        </w:rPr>
        <w:t xml:space="preserve">, </w:t>
      </w:r>
      <w:del w:id="90" w:author="Joao Xavier" w:date="2021-01-18T11:20:00Z">
        <w:r w:rsidR="00726620" w:rsidRPr="00726620" w:rsidDel="002841AA">
          <w:rPr>
            <w:rFonts w:ascii="Times New Roman" w:eastAsia="Times New Roman" w:hAnsi="Times New Roman" w:cs="Times New Roman"/>
            <w:sz w:val="22"/>
            <w:szCs w:val="22"/>
            <w:highlight w:val="yellow"/>
          </w:rPr>
          <w:delText>5</w:delText>
        </w:r>
        <w:r w:rsidR="00FA1B50" w:rsidDel="002841AA">
          <w:rPr>
            <w:rFonts w:ascii="Times New Roman" w:eastAsia="Times New Roman" w:hAnsi="Times New Roman" w:cs="Times New Roman"/>
            <w:sz w:val="22"/>
            <w:szCs w:val="22"/>
            <w:highlight w:val="yellow"/>
          </w:rPr>
          <w:delText>8</w:delText>
        </w:r>
        <w:r w:rsidR="003A2FC2" w:rsidDel="002841AA">
          <w:rPr>
            <w:rFonts w:ascii="Times New Roman" w:eastAsia="Times New Roman" w:hAnsi="Times New Roman" w:cs="Times New Roman"/>
            <w:sz w:val="22"/>
            <w:szCs w:val="22"/>
            <w:highlight w:val="yellow"/>
          </w:rPr>
          <w:delText>5</w:delText>
        </w:r>
      </w:del>
      <w:ins w:id="91" w:author="Joao Xavier" w:date="2021-01-18T11:20:00Z">
        <w:r w:rsidR="002841AA" w:rsidRPr="00726620">
          <w:rPr>
            <w:rFonts w:ascii="Times New Roman" w:eastAsia="Times New Roman" w:hAnsi="Times New Roman" w:cs="Times New Roman"/>
            <w:sz w:val="22"/>
            <w:szCs w:val="22"/>
            <w:highlight w:val="yellow"/>
          </w:rPr>
          <w:t>5</w:t>
        </w:r>
        <w:r w:rsidR="002841AA">
          <w:rPr>
            <w:rFonts w:ascii="Times New Roman" w:eastAsia="Times New Roman" w:hAnsi="Times New Roman" w:cs="Times New Roman"/>
            <w:sz w:val="22"/>
            <w:szCs w:val="22"/>
            <w:highlight w:val="yellow"/>
          </w:rPr>
          <w:t>9</w:t>
        </w:r>
        <w:r w:rsidR="002841AA">
          <w:rPr>
            <w:rFonts w:ascii="Times New Roman" w:eastAsia="Times New Roman" w:hAnsi="Times New Roman" w:cs="Times New Roman"/>
            <w:sz w:val="22"/>
            <w:szCs w:val="22"/>
            <w:highlight w:val="yellow"/>
          </w:rPr>
          <w:t>5</w:t>
        </w:r>
      </w:ins>
      <w:r>
        <w:rPr>
          <w:rFonts w:ascii="Times New Roman" w:eastAsia="Times New Roman" w:hAnsi="Times New Roman" w:cs="Times New Roman"/>
          <w:sz w:val="22"/>
          <w:szCs w:val="22"/>
        </w:rPr>
        <w:t>)</w:t>
      </w:r>
      <w:r w:rsidR="00726620">
        <w:rPr>
          <w:rFonts w:ascii="Times New Roman" w:eastAsia="Times New Roman" w:hAnsi="Times New Roman" w:cs="Times New Roman"/>
          <w:sz w:val="22"/>
          <w:szCs w:val="22"/>
        </w:rPr>
        <w:t>.</w:t>
      </w:r>
    </w:p>
    <w:p w14:paraId="313BABA4" w14:textId="77777777" w:rsidR="00E77849" w:rsidRDefault="00E77849" w:rsidP="00E77849">
      <w:pPr>
        <w:spacing w:after="240"/>
        <w:jc w:val="both"/>
        <w:rPr>
          <w:rFonts w:ascii="Times New Roman" w:eastAsia="Times New Roman" w:hAnsi="Times New Roman" w:cs="Times New Roman"/>
          <w:b/>
          <w:bCs/>
          <w:color w:val="000000"/>
          <w:sz w:val="22"/>
          <w:szCs w:val="22"/>
        </w:rPr>
      </w:pPr>
      <w:bookmarkStart w:id="92" w:name="OLE_LINK17"/>
      <w:bookmarkStart w:id="93" w:name="OLE_LINK18"/>
      <w:r>
        <w:rPr>
          <w:rFonts w:ascii="Times New Roman" w:eastAsia="Times New Roman" w:hAnsi="Times New Roman" w:cs="Times New Roman"/>
          <w:b/>
          <w:bCs/>
          <w:color w:val="000000"/>
          <w:sz w:val="22"/>
          <w:szCs w:val="22"/>
        </w:rPr>
        <w:br w:type="page"/>
      </w:r>
    </w:p>
    <w:p w14:paraId="66C34DA4" w14:textId="507D4350" w:rsidR="0010570E" w:rsidRPr="0010570E" w:rsidRDefault="0010570E" w:rsidP="00E77849">
      <w:pPr>
        <w:spacing w:after="240"/>
        <w:jc w:val="both"/>
        <w:rPr>
          <w:rFonts w:ascii="Times New Roman" w:eastAsia="Times New Roman" w:hAnsi="Times New Roman" w:cs="Times New Roman"/>
          <w:b/>
          <w:bCs/>
          <w:color w:val="000000"/>
          <w:sz w:val="22"/>
          <w:szCs w:val="22"/>
        </w:rPr>
      </w:pPr>
      <w:del w:id="94" w:author="Joao Xavier" w:date="2021-01-18T11:30:00Z">
        <w:r w:rsidRPr="0010570E" w:rsidDel="008B0E29">
          <w:rPr>
            <w:rFonts w:ascii="Times New Roman" w:eastAsia="Times New Roman" w:hAnsi="Times New Roman" w:cs="Times New Roman"/>
            <w:b/>
            <w:bCs/>
            <w:color w:val="000000"/>
            <w:sz w:val="22"/>
            <w:szCs w:val="22"/>
          </w:rPr>
          <w:lastRenderedPageBreak/>
          <w:delText>Reviewer</w:delText>
        </w:r>
      </w:del>
      <w:ins w:id="95" w:author="Joao Xavier" w:date="2021-01-18T11:30:00Z">
        <w:r w:rsidR="008B0E29">
          <w:rPr>
            <w:rFonts w:ascii="Times New Roman" w:eastAsia="Times New Roman" w:hAnsi="Times New Roman" w:cs="Times New Roman"/>
            <w:b/>
            <w:bCs/>
            <w:color w:val="000000"/>
            <w:sz w:val="22"/>
            <w:szCs w:val="22"/>
          </w:rPr>
          <w:t>Referee</w:t>
        </w:r>
      </w:ins>
      <w:r w:rsidRPr="0010570E">
        <w:rPr>
          <w:rFonts w:ascii="Times New Roman" w:eastAsia="Times New Roman" w:hAnsi="Times New Roman" w:cs="Times New Roman"/>
          <w:b/>
          <w:bCs/>
          <w:color w:val="000000"/>
          <w:sz w:val="22"/>
          <w:szCs w:val="22"/>
        </w:rPr>
        <w:t xml:space="preserve"> #1</w:t>
      </w:r>
    </w:p>
    <w:p w14:paraId="26E626B5" w14:textId="77777777" w:rsidR="00E77849" w:rsidRDefault="0010570E" w:rsidP="00E77849">
      <w:pPr>
        <w:spacing w:after="240"/>
        <w:jc w:val="both"/>
        <w:rPr>
          <w:rFonts w:ascii="Times New Roman" w:eastAsia="Times New Roman" w:hAnsi="Times New Roman" w:cs="Times New Roman"/>
          <w:i/>
          <w:iCs/>
          <w:color w:val="000000"/>
          <w:sz w:val="22"/>
          <w:szCs w:val="22"/>
          <w:shd w:val="clear" w:color="auto" w:fill="FFFFFF"/>
        </w:rPr>
      </w:pPr>
      <w:bookmarkStart w:id="96" w:name="OLE_LINK5"/>
      <w:bookmarkStart w:id="97" w:name="OLE_LINK6"/>
      <w:bookmarkEnd w:id="92"/>
      <w:bookmarkEnd w:id="93"/>
      <w:r w:rsidRPr="00713206">
        <w:rPr>
          <w:rFonts w:ascii="Times New Roman" w:eastAsia="Times New Roman" w:hAnsi="Times New Roman" w:cs="Times New Roman"/>
          <w:b/>
          <w:bCs/>
          <w:color w:val="000000"/>
          <w:sz w:val="22"/>
          <w:szCs w:val="22"/>
        </w:rPr>
        <w:t>Comment 1: “</w:t>
      </w:r>
      <w:bookmarkEnd w:id="96"/>
      <w:bookmarkEnd w:id="97"/>
      <w:r w:rsidR="000F045E" w:rsidRPr="000F045E">
        <w:rPr>
          <w:rFonts w:ascii="Times New Roman" w:eastAsia="Times New Roman" w:hAnsi="Times New Roman" w:cs="Times New Roman"/>
          <w:i/>
          <w:iCs/>
          <w:color w:val="000000"/>
          <w:sz w:val="22"/>
          <w:szCs w:val="22"/>
          <w:shd w:val="clear" w:color="auto" w:fill="FFFFFF"/>
        </w:rPr>
        <w:t>The authors provide a collection of &gt;10,000 fecal microbiota samples longitudinal collected from &gt;1,000 patients, along with some analyses of those specimens. Given the scope of the journal this review focuses on the dataset.</w:t>
      </w:r>
    </w:p>
    <w:p w14:paraId="5E738DF3" w14:textId="77777777" w:rsidR="00E77849" w:rsidRDefault="000F045E" w:rsidP="00E77849">
      <w:pPr>
        <w:spacing w:after="240"/>
        <w:jc w:val="both"/>
        <w:rPr>
          <w:rFonts w:ascii="Times New Roman" w:eastAsia="Times New Roman" w:hAnsi="Times New Roman" w:cs="Times New Roman"/>
          <w:i/>
          <w:iCs/>
          <w:color w:val="000000"/>
          <w:sz w:val="22"/>
          <w:szCs w:val="22"/>
          <w:shd w:val="clear" w:color="auto" w:fill="FFFFFF"/>
        </w:rPr>
      </w:pPr>
      <w:r w:rsidRPr="000F045E">
        <w:rPr>
          <w:rFonts w:ascii="Times New Roman" w:eastAsia="Times New Roman" w:hAnsi="Times New Roman" w:cs="Times New Roman"/>
          <w:i/>
          <w:iCs/>
          <w:color w:val="000000"/>
          <w:sz w:val="22"/>
          <w:szCs w:val="22"/>
          <w:shd w:val="clear" w:color="auto" w:fill="FFFFFF"/>
        </w:rPr>
        <w:t xml:space="preserve">First, this is a large and rich dataset with excellent potential for re-use. Metagenomes were sequenced on an Illumina </w:t>
      </w:r>
      <w:proofErr w:type="spellStart"/>
      <w:r w:rsidRPr="000F045E">
        <w:rPr>
          <w:rFonts w:ascii="Times New Roman" w:eastAsia="Times New Roman" w:hAnsi="Times New Roman" w:cs="Times New Roman"/>
          <w:i/>
          <w:iCs/>
          <w:color w:val="000000"/>
          <w:sz w:val="22"/>
          <w:szCs w:val="22"/>
          <w:shd w:val="clear" w:color="auto" w:fill="FFFFFF"/>
        </w:rPr>
        <w:t>MiSeq</w:t>
      </w:r>
      <w:proofErr w:type="spellEnd"/>
      <w:r w:rsidRPr="000F045E">
        <w:rPr>
          <w:rFonts w:ascii="Times New Roman" w:eastAsia="Times New Roman" w:hAnsi="Times New Roman" w:cs="Times New Roman"/>
          <w:i/>
          <w:iCs/>
          <w:color w:val="000000"/>
          <w:sz w:val="22"/>
          <w:szCs w:val="22"/>
          <w:shd w:val="clear" w:color="auto" w:fill="FFFFFF"/>
        </w:rPr>
        <w:t xml:space="preserve"> platform using a paired-end 250 × 250 reads. The dataset includes:</w:t>
      </w:r>
    </w:p>
    <w:p w14:paraId="400F9F48" w14:textId="4D562283" w:rsidR="00E77849" w:rsidRP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Counts of mapped 16S sequences</w:t>
      </w:r>
    </w:p>
    <w:p w14:paraId="77D7F830"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16S qPCR data for total microbiome estimation. </w:t>
      </w:r>
    </w:p>
    <w:p w14:paraId="7F47FA48"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Metadata about hematopoietic cell transplantation </w:t>
      </w:r>
    </w:p>
    <w:p w14:paraId="59DACBB5"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Timing and route of drug administration </w:t>
      </w:r>
    </w:p>
    <w:p w14:paraId="4228249A"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Dates of positive blood cultures </w:t>
      </w:r>
    </w:p>
    <w:p w14:paraId="2164A24E"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Repeated body temperature measures </w:t>
      </w:r>
    </w:p>
    <w:p w14:paraId="09B5A7AA"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Daily measurements of white blood cells, platelets and red blood cells </w:t>
      </w:r>
    </w:p>
    <w:p w14:paraId="45AEFBF5"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NCBI SRA accession numbers for the sequencing data </w:t>
      </w:r>
    </w:p>
    <w:p w14:paraId="09E54E53"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Silva taxonomy tables for OTUs</w:t>
      </w:r>
    </w:p>
    <w:p w14:paraId="072BE791" w14:textId="3CFA85EB" w:rsidR="00713206" w:rsidRPr="00E77849" w:rsidRDefault="000F045E" w:rsidP="00E77849">
      <w:p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 xml:space="preserve">The sequencing data are distributed through NCBI’s Sequence Read Archive, and all other data through </w:t>
      </w:r>
      <w:proofErr w:type="spellStart"/>
      <w:r w:rsidRPr="00E77849">
        <w:rPr>
          <w:rFonts w:ascii="Times New Roman" w:eastAsia="Times New Roman" w:hAnsi="Times New Roman" w:cs="Times New Roman"/>
          <w:i/>
          <w:iCs/>
          <w:color w:val="000000"/>
          <w:sz w:val="22"/>
          <w:szCs w:val="22"/>
          <w:shd w:val="clear" w:color="auto" w:fill="FFFFFF"/>
        </w:rPr>
        <w:t>Figshare</w:t>
      </w:r>
      <w:proofErr w:type="spellEnd"/>
      <w:r w:rsidRPr="00E77849">
        <w:rPr>
          <w:rFonts w:ascii="Times New Roman" w:eastAsia="Times New Roman" w:hAnsi="Times New Roman" w:cs="Times New Roman"/>
          <w:i/>
          <w:iCs/>
          <w:color w:val="000000"/>
          <w:sz w:val="22"/>
          <w:szCs w:val="22"/>
          <w:shd w:val="clear" w:color="auto" w:fill="FFFFFF"/>
        </w:rPr>
        <w:t xml:space="preserve">. I was able to easily download all these data as CSV files, load them into R, and join them based on sample ID and patient ID. It is a great improvement over the presentation of data and metadata in most publications that are not </w:t>
      </w:r>
      <w:proofErr w:type="gramStart"/>
      <w:r w:rsidRPr="00E77849">
        <w:rPr>
          <w:rFonts w:ascii="Times New Roman" w:eastAsia="Times New Roman" w:hAnsi="Times New Roman" w:cs="Times New Roman"/>
          <w:i/>
          <w:iCs/>
          <w:color w:val="000000"/>
          <w:sz w:val="22"/>
          <w:szCs w:val="22"/>
          <w:shd w:val="clear" w:color="auto" w:fill="FFFFFF"/>
        </w:rPr>
        <w:t>data-centric</w:t>
      </w:r>
      <w:proofErr w:type="gramEnd"/>
      <w:r w:rsidRPr="00E77849">
        <w:rPr>
          <w:rFonts w:ascii="Times New Roman" w:eastAsia="Times New Roman" w:hAnsi="Times New Roman" w:cs="Times New Roman"/>
          <w:i/>
          <w:iCs/>
          <w:color w:val="000000"/>
          <w:sz w:val="22"/>
          <w:szCs w:val="22"/>
          <w:shd w:val="clear" w:color="auto" w:fill="FFFFFF"/>
        </w:rPr>
        <w:t>. I have only some moderate and minor comments.</w:t>
      </w:r>
      <w:r w:rsidR="00713206" w:rsidRPr="00E77849">
        <w:rPr>
          <w:rFonts w:ascii="Times New Roman" w:eastAsia="Times New Roman" w:hAnsi="Times New Roman" w:cs="Times New Roman"/>
          <w:b/>
          <w:bCs/>
          <w:color w:val="000000"/>
          <w:sz w:val="22"/>
          <w:szCs w:val="22"/>
          <w:shd w:val="clear" w:color="auto" w:fill="FFFFFF"/>
        </w:rPr>
        <w:t>”</w:t>
      </w:r>
    </w:p>
    <w:p w14:paraId="63548811" w14:textId="528DA934" w:rsidR="00A510A7" w:rsidRDefault="00713206" w:rsidP="00540509">
      <w:pPr>
        <w:spacing w:after="240"/>
        <w:rPr>
          <w:rFonts w:ascii="Times New Roman" w:eastAsia="Times New Roman" w:hAnsi="Times New Roman" w:cs="Times New Roman"/>
          <w:color w:val="000000"/>
          <w:sz w:val="22"/>
          <w:szCs w:val="22"/>
        </w:rPr>
        <w:pPrChange w:id="98" w:author="Joao Xavier" w:date="2021-01-18T11:21:00Z">
          <w:pPr>
            <w:spacing w:after="240"/>
            <w:jc w:val="both"/>
          </w:pPr>
        </w:pPrChange>
      </w:pPr>
      <w:bookmarkStart w:id="99" w:name="OLE_LINK7"/>
      <w:bookmarkStart w:id="100" w:name="OLE_LINK8"/>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t>
      </w:r>
      <w:r w:rsidR="00A510A7" w:rsidRPr="00A510A7">
        <w:rPr>
          <w:rFonts w:ascii="Times New Roman" w:eastAsia="Times New Roman" w:hAnsi="Times New Roman" w:cs="Times New Roman"/>
          <w:color w:val="000000"/>
          <w:sz w:val="22"/>
          <w:szCs w:val="22"/>
        </w:rPr>
        <w:t xml:space="preserve">We thank the </w:t>
      </w:r>
      <w:del w:id="101" w:author="Joao Xavier" w:date="2021-01-18T11:21:00Z">
        <w:r w:rsidR="00A510A7" w:rsidRPr="00A510A7" w:rsidDel="00DC3B27">
          <w:rPr>
            <w:rFonts w:ascii="Times New Roman" w:eastAsia="Times New Roman" w:hAnsi="Times New Roman" w:cs="Times New Roman"/>
            <w:color w:val="000000"/>
            <w:sz w:val="22"/>
            <w:szCs w:val="22"/>
          </w:rPr>
          <w:delText xml:space="preserve">reviewer </w:delText>
        </w:r>
      </w:del>
      <w:ins w:id="102" w:author="Joao Xavier" w:date="2021-01-18T11:21:00Z">
        <w:r w:rsidR="00DC3B27">
          <w:rPr>
            <w:rFonts w:ascii="Times New Roman" w:eastAsia="Times New Roman" w:hAnsi="Times New Roman" w:cs="Times New Roman"/>
            <w:color w:val="000000"/>
            <w:sz w:val="22"/>
            <w:szCs w:val="22"/>
          </w:rPr>
          <w:t>referee</w:t>
        </w:r>
        <w:r w:rsidR="00DC3B27" w:rsidRPr="00A510A7">
          <w:rPr>
            <w:rFonts w:ascii="Times New Roman" w:eastAsia="Times New Roman" w:hAnsi="Times New Roman" w:cs="Times New Roman"/>
            <w:color w:val="000000"/>
            <w:sz w:val="22"/>
            <w:szCs w:val="22"/>
          </w:rPr>
          <w:t xml:space="preserve"> </w:t>
        </w:r>
      </w:ins>
      <w:r w:rsidR="00A510A7" w:rsidRPr="00A510A7">
        <w:rPr>
          <w:rFonts w:ascii="Times New Roman" w:eastAsia="Times New Roman" w:hAnsi="Times New Roman" w:cs="Times New Roman"/>
          <w:color w:val="000000"/>
          <w:sz w:val="22"/>
          <w:szCs w:val="22"/>
        </w:rPr>
        <w:t xml:space="preserve">for taking time to evaluate our </w:t>
      </w:r>
      <w:r w:rsidR="00FA77C2">
        <w:rPr>
          <w:rFonts w:ascii="Times New Roman" w:eastAsia="Times New Roman" w:hAnsi="Times New Roman" w:cs="Times New Roman"/>
          <w:color w:val="000000"/>
          <w:sz w:val="22"/>
          <w:szCs w:val="22"/>
        </w:rPr>
        <w:t xml:space="preserve">data tables and </w:t>
      </w:r>
      <w:r w:rsidR="00A510A7" w:rsidRPr="00A510A7">
        <w:rPr>
          <w:rFonts w:ascii="Times New Roman" w:eastAsia="Times New Roman" w:hAnsi="Times New Roman" w:cs="Times New Roman"/>
          <w:color w:val="000000"/>
          <w:sz w:val="22"/>
          <w:szCs w:val="22"/>
        </w:rPr>
        <w:t xml:space="preserve">manuscript. We are </w:t>
      </w:r>
      <w:r w:rsidR="0099181A">
        <w:rPr>
          <w:rFonts w:ascii="Times New Roman" w:eastAsia="Times New Roman" w:hAnsi="Times New Roman" w:cs="Times New Roman"/>
          <w:color w:val="000000"/>
          <w:sz w:val="22"/>
          <w:szCs w:val="22"/>
        </w:rPr>
        <w:t>glad</w:t>
      </w:r>
      <w:r w:rsidR="00A510A7" w:rsidRPr="00A510A7">
        <w:rPr>
          <w:rFonts w:ascii="Times New Roman" w:eastAsia="Times New Roman" w:hAnsi="Times New Roman" w:cs="Times New Roman"/>
          <w:color w:val="000000"/>
          <w:sz w:val="22"/>
          <w:szCs w:val="22"/>
        </w:rPr>
        <w:t xml:space="preserve"> to </w:t>
      </w:r>
      <w:r w:rsidR="0099181A">
        <w:rPr>
          <w:rFonts w:ascii="Times New Roman" w:eastAsia="Times New Roman" w:hAnsi="Times New Roman" w:cs="Times New Roman"/>
          <w:color w:val="000000"/>
          <w:sz w:val="22"/>
          <w:szCs w:val="22"/>
        </w:rPr>
        <w:t>know</w:t>
      </w:r>
      <w:r w:rsidR="00A510A7" w:rsidRPr="00A510A7">
        <w:rPr>
          <w:rFonts w:ascii="Times New Roman" w:eastAsia="Times New Roman" w:hAnsi="Times New Roman" w:cs="Times New Roman"/>
          <w:color w:val="000000"/>
          <w:sz w:val="22"/>
          <w:szCs w:val="22"/>
        </w:rPr>
        <w:t xml:space="preserve"> that the </w:t>
      </w:r>
      <w:del w:id="103" w:author="Joao Xavier" w:date="2021-01-18T11:21:00Z">
        <w:r w:rsidR="00A510A7" w:rsidRPr="00A510A7" w:rsidDel="00DC3B27">
          <w:rPr>
            <w:rFonts w:ascii="Times New Roman" w:eastAsia="Times New Roman" w:hAnsi="Times New Roman" w:cs="Times New Roman"/>
            <w:color w:val="000000"/>
            <w:sz w:val="22"/>
            <w:szCs w:val="22"/>
          </w:rPr>
          <w:delText xml:space="preserve">reviewer </w:delText>
        </w:r>
      </w:del>
      <w:ins w:id="104" w:author="Joao Xavier" w:date="2021-01-18T11:21:00Z">
        <w:r w:rsidR="00DC3B27">
          <w:rPr>
            <w:rFonts w:ascii="Times New Roman" w:eastAsia="Times New Roman" w:hAnsi="Times New Roman" w:cs="Times New Roman"/>
            <w:color w:val="000000"/>
            <w:sz w:val="22"/>
            <w:szCs w:val="22"/>
          </w:rPr>
          <w:t>referee agrees</w:t>
        </w:r>
      </w:ins>
      <w:del w:id="105" w:author="Joao Xavier" w:date="2021-01-18T11:21:00Z">
        <w:r w:rsidR="00A510A7" w:rsidRPr="00A510A7" w:rsidDel="00DC3B27">
          <w:rPr>
            <w:rFonts w:ascii="Times New Roman" w:eastAsia="Times New Roman" w:hAnsi="Times New Roman" w:cs="Times New Roman"/>
            <w:color w:val="000000"/>
            <w:sz w:val="22"/>
            <w:szCs w:val="22"/>
          </w:rPr>
          <w:delText>thinks</w:delText>
        </w:r>
      </w:del>
      <w:r w:rsidR="00A510A7" w:rsidRPr="00A510A7">
        <w:rPr>
          <w:rFonts w:ascii="Times New Roman" w:eastAsia="Times New Roman" w:hAnsi="Times New Roman" w:cs="Times New Roman"/>
          <w:color w:val="000000"/>
          <w:sz w:val="22"/>
          <w:szCs w:val="22"/>
        </w:rPr>
        <w:t xml:space="preserve"> our </w:t>
      </w:r>
      <w:r w:rsidR="009A0CDA">
        <w:rPr>
          <w:rFonts w:ascii="Times New Roman" w:eastAsia="Times New Roman" w:hAnsi="Times New Roman" w:cs="Times New Roman" w:hint="eastAsia"/>
          <w:color w:val="000000"/>
          <w:sz w:val="22"/>
          <w:szCs w:val="22"/>
        </w:rPr>
        <w:t>data</w:t>
      </w:r>
      <w:r w:rsidR="009A0CDA">
        <w:rPr>
          <w:rFonts w:ascii="Times New Roman" w:eastAsia="Times New Roman" w:hAnsi="Times New Roman" w:cs="Times New Roman"/>
          <w:color w:val="000000"/>
          <w:sz w:val="22"/>
          <w:szCs w:val="22"/>
        </w:rPr>
        <w:t xml:space="preserve"> is potentially useful.</w:t>
      </w:r>
    </w:p>
    <w:p w14:paraId="04553CEB" w14:textId="183ED1DB" w:rsidR="00085CF9" w:rsidRDefault="00085CF9" w:rsidP="005F4CCD">
      <w:pPr>
        <w:spacing w:after="240"/>
        <w:jc w:val="both"/>
        <w:rPr>
          <w:rFonts w:ascii="Times New Roman" w:eastAsia="Times New Roman" w:hAnsi="Times New Roman" w:cs="Times New Roman"/>
          <w:i/>
          <w:iCs/>
          <w:color w:val="000000"/>
          <w:sz w:val="22"/>
          <w:szCs w:val="22"/>
          <w:shd w:val="clear" w:color="auto" w:fill="FFFFFF"/>
        </w:rPr>
      </w:pPr>
      <w:bookmarkStart w:id="106" w:name="OLE_LINK9"/>
      <w:bookmarkStart w:id="107" w:name="OLE_LINK10"/>
      <w:bookmarkEnd w:id="99"/>
      <w:bookmarkEnd w:id="100"/>
      <w:r w:rsidRPr="00713206">
        <w:rPr>
          <w:rFonts w:ascii="Times New Roman" w:eastAsia="Times New Roman" w:hAnsi="Times New Roman" w:cs="Times New Roman"/>
          <w:b/>
          <w:bCs/>
          <w:color w:val="000000"/>
          <w:sz w:val="22"/>
          <w:szCs w:val="22"/>
        </w:rPr>
        <w:t xml:space="preserve">Comment </w:t>
      </w:r>
      <w:r>
        <w:rPr>
          <w:rFonts w:ascii="Times New Roman" w:eastAsia="Times New Roman" w:hAnsi="Times New Roman" w:cs="Times New Roman"/>
          <w:b/>
          <w:bCs/>
          <w:color w:val="000000"/>
          <w:sz w:val="22"/>
          <w:szCs w:val="22"/>
        </w:rPr>
        <w:t>2</w:t>
      </w:r>
      <w:r w:rsidRPr="00713206">
        <w:rPr>
          <w:rFonts w:ascii="Times New Roman" w:eastAsia="Times New Roman" w:hAnsi="Times New Roman" w:cs="Times New Roman"/>
          <w:b/>
          <w:bCs/>
          <w:color w:val="000000"/>
          <w:sz w:val="22"/>
          <w:szCs w:val="22"/>
        </w:rPr>
        <w:t>: “</w:t>
      </w:r>
      <w:bookmarkEnd w:id="106"/>
      <w:bookmarkEnd w:id="107"/>
      <w:r w:rsidR="000F045E" w:rsidRPr="000F045E">
        <w:rPr>
          <w:rFonts w:ascii="Times New Roman" w:eastAsia="Times New Roman" w:hAnsi="Times New Roman" w:cs="Times New Roman"/>
          <w:i/>
          <w:iCs/>
          <w:color w:val="000000"/>
          <w:sz w:val="22"/>
          <w:szCs w:val="22"/>
          <w:shd w:val="clear" w:color="auto" w:fill="FFFFFF"/>
        </w:rPr>
        <w:t xml:space="preserve">Moderate: "Did the authors provide all of the information needed for others to reuse this dataset, or integrate it with other data?": I selected No here only because the SRR accessions are not publicly visible on SRA, and I didn’t see a reviewer link to access them. I imagine these are just still not yet made </w:t>
      </w:r>
      <w:proofErr w:type="gramStart"/>
      <w:r w:rsidR="000F045E" w:rsidRPr="000F045E">
        <w:rPr>
          <w:rFonts w:ascii="Times New Roman" w:eastAsia="Times New Roman" w:hAnsi="Times New Roman" w:cs="Times New Roman"/>
          <w:i/>
          <w:iCs/>
          <w:color w:val="000000"/>
          <w:sz w:val="22"/>
          <w:szCs w:val="22"/>
          <w:shd w:val="clear" w:color="auto" w:fill="FFFFFF"/>
        </w:rPr>
        <w:t>public, but</w:t>
      </w:r>
      <w:proofErr w:type="gramEnd"/>
      <w:r w:rsidR="000F045E" w:rsidRPr="000F045E">
        <w:rPr>
          <w:rFonts w:ascii="Times New Roman" w:eastAsia="Times New Roman" w:hAnsi="Times New Roman" w:cs="Times New Roman"/>
          <w:i/>
          <w:iCs/>
          <w:color w:val="000000"/>
          <w:sz w:val="22"/>
          <w:szCs w:val="22"/>
          <w:shd w:val="clear" w:color="auto" w:fill="FFFFFF"/>
        </w:rPr>
        <w:t xml:space="preserve"> would want to make sure they are made public with at least minimal metadata on SRA with publication. The data in file </w:t>
      </w:r>
      <w:proofErr w:type="spellStart"/>
      <w:r w:rsidR="000F045E" w:rsidRPr="000F045E">
        <w:rPr>
          <w:rFonts w:ascii="Times New Roman" w:eastAsia="Times New Roman" w:hAnsi="Times New Roman" w:cs="Times New Roman"/>
          <w:i/>
          <w:iCs/>
          <w:color w:val="000000"/>
          <w:sz w:val="22"/>
          <w:szCs w:val="22"/>
          <w:shd w:val="clear" w:color="auto" w:fill="FFFFFF"/>
        </w:rPr>
        <w:t>tblASVsamples</w:t>
      </w:r>
      <w:proofErr w:type="spellEnd"/>
      <w:r w:rsidR="000F045E" w:rsidRPr="000F045E">
        <w:rPr>
          <w:rFonts w:ascii="Times New Roman" w:eastAsia="Times New Roman" w:hAnsi="Times New Roman" w:cs="Times New Roman"/>
          <w:i/>
          <w:iCs/>
          <w:color w:val="000000"/>
          <w:sz w:val="22"/>
          <w:szCs w:val="22"/>
          <w:shd w:val="clear" w:color="auto" w:fill="FFFFFF"/>
        </w:rPr>
        <w:t xml:space="preserve"> enables linking the sequence data to </w:t>
      </w:r>
      <w:proofErr w:type="spellStart"/>
      <w:r w:rsidR="000F045E" w:rsidRPr="000F045E">
        <w:rPr>
          <w:rFonts w:ascii="Times New Roman" w:eastAsia="Times New Roman" w:hAnsi="Times New Roman" w:cs="Times New Roman"/>
          <w:i/>
          <w:iCs/>
          <w:color w:val="000000"/>
          <w:sz w:val="22"/>
          <w:szCs w:val="22"/>
          <w:shd w:val="clear" w:color="auto" w:fill="FFFFFF"/>
        </w:rPr>
        <w:t>sampleID</w:t>
      </w:r>
      <w:proofErr w:type="spellEnd"/>
      <w:r w:rsidR="000F045E" w:rsidRPr="000F045E">
        <w:rPr>
          <w:rFonts w:ascii="Times New Roman" w:eastAsia="Times New Roman" w:hAnsi="Times New Roman" w:cs="Times New Roman"/>
          <w:i/>
          <w:iCs/>
          <w:color w:val="000000"/>
          <w:sz w:val="22"/>
          <w:szCs w:val="22"/>
          <w:shd w:val="clear" w:color="auto" w:fill="FFFFFF"/>
        </w:rPr>
        <w:t xml:space="preserve"> and </w:t>
      </w:r>
      <w:proofErr w:type="spellStart"/>
      <w:r w:rsidR="000F045E" w:rsidRPr="000F045E">
        <w:rPr>
          <w:rFonts w:ascii="Times New Roman" w:eastAsia="Times New Roman" w:hAnsi="Times New Roman" w:cs="Times New Roman"/>
          <w:i/>
          <w:iCs/>
          <w:color w:val="000000"/>
          <w:sz w:val="22"/>
          <w:szCs w:val="22"/>
          <w:shd w:val="clear" w:color="auto" w:fill="FFFFFF"/>
        </w:rPr>
        <w:t>patientID</w:t>
      </w:r>
      <w:proofErr w:type="spellEnd"/>
      <w:r w:rsidR="000F045E" w:rsidRPr="000F045E">
        <w:rPr>
          <w:rFonts w:ascii="Times New Roman" w:eastAsia="Times New Roman" w:hAnsi="Times New Roman" w:cs="Times New Roman"/>
          <w:i/>
          <w:iCs/>
          <w:color w:val="000000"/>
          <w:sz w:val="22"/>
          <w:szCs w:val="22"/>
          <w:shd w:val="clear" w:color="auto" w:fill="FFFFFF"/>
        </w:rPr>
        <w:t xml:space="preserve"> in the </w:t>
      </w:r>
      <w:proofErr w:type="spellStart"/>
      <w:r w:rsidR="000F045E" w:rsidRPr="000F045E">
        <w:rPr>
          <w:rFonts w:ascii="Times New Roman" w:eastAsia="Times New Roman" w:hAnsi="Times New Roman" w:cs="Times New Roman"/>
          <w:i/>
          <w:iCs/>
          <w:color w:val="000000"/>
          <w:sz w:val="22"/>
          <w:szCs w:val="22"/>
          <w:shd w:val="clear" w:color="auto" w:fill="FFFFFF"/>
        </w:rPr>
        <w:t>figshare</w:t>
      </w:r>
      <w:proofErr w:type="spellEnd"/>
      <w:r w:rsidR="000F045E" w:rsidRPr="000F045E">
        <w:rPr>
          <w:rFonts w:ascii="Times New Roman" w:eastAsia="Times New Roman" w:hAnsi="Times New Roman" w:cs="Times New Roman"/>
          <w:i/>
          <w:iCs/>
          <w:color w:val="000000"/>
          <w:sz w:val="22"/>
          <w:szCs w:val="22"/>
          <w:shd w:val="clear" w:color="auto" w:fill="FFFFFF"/>
        </w:rPr>
        <w:t xml:space="preserve"> metadata.</w:t>
      </w:r>
      <w:r w:rsidRPr="00085CF9">
        <w:rPr>
          <w:rFonts w:ascii="Times New Roman" w:eastAsia="Times New Roman" w:hAnsi="Times New Roman" w:cs="Times New Roman"/>
          <w:b/>
          <w:bCs/>
          <w:color w:val="000000"/>
          <w:sz w:val="22"/>
          <w:szCs w:val="22"/>
          <w:shd w:val="clear" w:color="auto" w:fill="FFFFFF"/>
        </w:rPr>
        <w:t>”</w:t>
      </w:r>
    </w:p>
    <w:p w14:paraId="29724846" w14:textId="1A8CE8C6" w:rsidR="0023396C" w:rsidDel="00540509" w:rsidRDefault="00085CF9" w:rsidP="00540509">
      <w:pPr>
        <w:spacing w:after="240"/>
        <w:rPr>
          <w:del w:id="108" w:author="Joao Xavier" w:date="2021-01-18T11:26:00Z"/>
          <w:rFonts w:ascii="Times New Roman" w:eastAsia="Times New Roman" w:hAnsi="Times New Roman" w:cs="Times New Roman"/>
          <w:color w:val="000000"/>
          <w:sz w:val="22"/>
          <w:szCs w:val="22"/>
        </w:rPr>
        <w:pPrChange w:id="109" w:author="Joao Xavier" w:date="2021-01-18T11:26:00Z">
          <w:pPr>
            <w:spacing w:after="240"/>
            <w:jc w:val="both"/>
          </w:pPr>
        </w:pPrChange>
      </w:pPr>
      <w:bookmarkStart w:id="110" w:name="OLE_LINK11"/>
      <w:bookmarkStart w:id="111" w:name="OLE_LINK12"/>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t>
      </w:r>
      <w:r w:rsidR="00791BFF">
        <w:rPr>
          <w:rFonts w:ascii="Times New Roman" w:eastAsia="Times New Roman" w:hAnsi="Times New Roman" w:cs="Times New Roman"/>
          <w:color w:val="000000"/>
          <w:sz w:val="22"/>
          <w:szCs w:val="22"/>
        </w:rPr>
        <w:t xml:space="preserve">We </w:t>
      </w:r>
      <w:del w:id="112" w:author="Joao Xavier" w:date="2021-01-18T11:24:00Z">
        <w:r w:rsidR="00791BFF" w:rsidDel="00540509">
          <w:rPr>
            <w:rFonts w:ascii="Times New Roman" w:eastAsia="Times New Roman" w:hAnsi="Times New Roman" w:cs="Times New Roman"/>
            <w:color w:val="000000"/>
            <w:sz w:val="22"/>
            <w:szCs w:val="22"/>
          </w:rPr>
          <w:delText xml:space="preserve">are sorry if the reviewer </w:delText>
        </w:r>
      </w:del>
      <w:ins w:id="113" w:author="Joao Xavier" w:date="2021-01-18T11:24:00Z">
        <w:r w:rsidR="00540509">
          <w:rPr>
            <w:rFonts w:ascii="Times New Roman" w:eastAsia="Times New Roman" w:hAnsi="Times New Roman" w:cs="Times New Roman"/>
            <w:color w:val="000000"/>
            <w:sz w:val="22"/>
            <w:szCs w:val="22"/>
          </w:rPr>
          <w:t xml:space="preserve">apologize for the issue where the referee </w:t>
        </w:r>
      </w:ins>
      <w:del w:id="114" w:author="Joao Xavier" w:date="2021-01-18T11:21:00Z">
        <w:r w:rsidR="00791BFF" w:rsidDel="00540509">
          <w:rPr>
            <w:rFonts w:ascii="Times New Roman" w:eastAsia="Times New Roman" w:hAnsi="Times New Roman" w:cs="Times New Roman"/>
            <w:color w:val="000000"/>
            <w:sz w:val="22"/>
            <w:szCs w:val="22"/>
          </w:rPr>
          <w:delText xml:space="preserve">cannot </w:delText>
        </w:r>
      </w:del>
      <w:ins w:id="115" w:author="Joao Xavier" w:date="2021-01-18T11:21:00Z">
        <w:r w:rsidR="00540509">
          <w:rPr>
            <w:rFonts w:ascii="Times New Roman" w:eastAsia="Times New Roman" w:hAnsi="Times New Roman" w:cs="Times New Roman"/>
            <w:color w:val="000000"/>
            <w:sz w:val="22"/>
            <w:szCs w:val="22"/>
          </w:rPr>
          <w:t>could not</w:t>
        </w:r>
        <w:r w:rsidR="00540509">
          <w:rPr>
            <w:rFonts w:ascii="Times New Roman" w:eastAsia="Times New Roman" w:hAnsi="Times New Roman" w:cs="Times New Roman"/>
            <w:color w:val="000000"/>
            <w:sz w:val="22"/>
            <w:szCs w:val="22"/>
          </w:rPr>
          <w:t xml:space="preserve"> </w:t>
        </w:r>
      </w:ins>
      <w:r w:rsidR="00791BFF">
        <w:rPr>
          <w:rFonts w:ascii="Times New Roman" w:eastAsia="Times New Roman" w:hAnsi="Times New Roman" w:cs="Times New Roman"/>
          <w:color w:val="000000"/>
          <w:sz w:val="22"/>
          <w:szCs w:val="22"/>
        </w:rPr>
        <w:t xml:space="preserve">access some sequences via SRR accessions. </w:t>
      </w:r>
      <w:ins w:id="116" w:author="Joao Xavier" w:date="2021-01-18T11:21:00Z">
        <w:r w:rsidR="00540509">
          <w:rPr>
            <w:rFonts w:ascii="Times New Roman" w:eastAsia="Times New Roman" w:hAnsi="Times New Roman" w:cs="Times New Roman"/>
            <w:color w:val="000000"/>
            <w:sz w:val="22"/>
            <w:szCs w:val="22"/>
          </w:rPr>
          <w:t xml:space="preserve">We </w:t>
        </w:r>
      </w:ins>
      <w:ins w:id="117" w:author="Joao Xavier" w:date="2021-01-18T11:26:00Z">
        <w:r w:rsidR="00540509">
          <w:rPr>
            <w:rFonts w:ascii="Times New Roman" w:eastAsia="Times New Roman" w:hAnsi="Times New Roman" w:cs="Times New Roman"/>
            <w:color w:val="000000"/>
            <w:sz w:val="22"/>
            <w:szCs w:val="22"/>
          </w:rPr>
          <w:t xml:space="preserve">revised </w:t>
        </w:r>
        <w:r w:rsidR="00540509">
          <w:rPr>
            <w:rFonts w:ascii="Times New Roman" w:eastAsia="Times New Roman" w:hAnsi="Times New Roman" w:cs="Times New Roman"/>
            <w:color w:val="000000"/>
            <w:sz w:val="22"/>
            <w:szCs w:val="22"/>
          </w:rPr>
          <w:t xml:space="preserve">the </w:t>
        </w:r>
        <w:proofErr w:type="spellStart"/>
        <w:r w:rsidR="00540509" w:rsidRPr="0023396C">
          <w:rPr>
            <w:rFonts w:ascii="Times New Roman" w:eastAsia="Times New Roman" w:hAnsi="Times New Roman" w:cs="Times New Roman"/>
            <w:i/>
            <w:iCs/>
            <w:color w:val="000000"/>
            <w:sz w:val="22"/>
            <w:szCs w:val="22"/>
          </w:rPr>
          <w:t>tblASVSamples</w:t>
        </w:r>
        <w:proofErr w:type="spellEnd"/>
        <w:r w:rsidR="00540509">
          <w:rPr>
            <w:rFonts w:ascii="Times New Roman" w:eastAsia="Times New Roman" w:hAnsi="Times New Roman" w:cs="Times New Roman"/>
            <w:color w:val="000000"/>
            <w:sz w:val="22"/>
            <w:szCs w:val="22"/>
          </w:rPr>
          <w:t xml:space="preserve"> </w:t>
        </w:r>
      </w:ins>
      <w:ins w:id="118" w:author="Joao Xavier" w:date="2021-01-18T11:21:00Z">
        <w:r w:rsidR="00540509">
          <w:rPr>
            <w:rFonts w:ascii="Times New Roman" w:eastAsia="Times New Roman" w:hAnsi="Times New Roman" w:cs="Times New Roman"/>
            <w:color w:val="000000"/>
            <w:sz w:val="22"/>
            <w:szCs w:val="22"/>
          </w:rPr>
          <w:t xml:space="preserve">with </w:t>
        </w:r>
      </w:ins>
      <w:ins w:id="119" w:author="Joao Xavier" w:date="2021-01-18T11:22:00Z">
        <w:r w:rsidR="00540509">
          <w:rPr>
            <w:rFonts w:ascii="Times New Roman" w:eastAsia="Times New Roman" w:hAnsi="Times New Roman" w:cs="Times New Roman"/>
            <w:color w:val="000000"/>
            <w:sz w:val="22"/>
            <w:szCs w:val="22"/>
          </w:rPr>
          <w:t xml:space="preserve">accession numbers that we made sure are </w:t>
        </w:r>
      </w:ins>
      <w:del w:id="120" w:author="Joao Xavier" w:date="2021-01-18T11:22:00Z">
        <w:r w:rsidR="00791BFF" w:rsidDel="00540509">
          <w:rPr>
            <w:rFonts w:ascii="Times New Roman" w:eastAsia="Times New Roman" w:hAnsi="Times New Roman" w:cs="Times New Roman"/>
            <w:color w:val="000000"/>
            <w:sz w:val="22"/>
            <w:szCs w:val="22"/>
          </w:rPr>
          <w:delText xml:space="preserve">All our sequences have been made </w:delText>
        </w:r>
      </w:del>
      <w:r w:rsidR="00791BFF">
        <w:rPr>
          <w:rFonts w:ascii="Times New Roman" w:eastAsia="Times New Roman" w:hAnsi="Times New Roman" w:cs="Times New Roman"/>
          <w:color w:val="000000"/>
          <w:sz w:val="22"/>
          <w:szCs w:val="22"/>
        </w:rPr>
        <w:t>publicly visible</w:t>
      </w:r>
      <w:del w:id="121" w:author="Joao Xavier" w:date="2021-01-18T11:22:00Z">
        <w:r w:rsidR="00791BFF" w:rsidDel="00540509">
          <w:rPr>
            <w:rFonts w:ascii="Times New Roman" w:eastAsia="Times New Roman" w:hAnsi="Times New Roman" w:cs="Times New Roman"/>
            <w:color w:val="000000"/>
            <w:sz w:val="22"/>
            <w:szCs w:val="22"/>
          </w:rPr>
          <w:delText xml:space="preserve"> before initial submission</w:delText>
        </w:r>
      </w:del>
      <w:r w:rsidR="00791BFF">
        <w:rPr>
          <w:rFonts w:ascii="Times New Roman" w:eastAsia="Times New Roman" w:hAnsi="Times New Roman" w:cs="Times New Roman"/>
          <w:color w:val="000000"/>
          <w:sz w:val="22"/>
          <w:szCs w:val="22"/>
        </w:rPr>
        <w:t xml:space="preserve">. </w:t>
      </w:r>
      <w:ins w:id="122" w:author="Joao Xavier" w:date="2021-01-18T11:22:00Z">
        <w:r w:rsidR="00540509">
          <w:rPr>
            <w:rFonts w:ascii="Times New Roman" w:eastAsia="Times New Roman" w:hAnsi="Times New Roman" w:cs="Times New Roman"/>
            <w:color w:val="000000"/>
            <w:sz w:val="22"/>
            <w:szCs w:val="22"/>
          </w:rPr>
          <w:t>We also improved the manuscript to explain that s</w:t>
        </w:r>
      </w:ins>
      <w:del w:id="123" w:author="Joao Xavier" w:date="2021-01-18T11:22:00Z">
        <w:r w:rsidR="00FF6E16" w:rsidDel="00540509">
          <w:rPr>
            <w:rFonts w:ascii="Times New Roman" w:eastAsia="Times New Roman" w:hAnsi="Times New Roman" w:cs="Times New Roman"/>
            <w:color w:val="000000"/>
            <w:sz w:val="22"/>
            <w:szCs w:val="22"/>
          </w:rPr>
          <w:delText>S</w:delText>
        </w:r>
      </w:del>
      <w:r w:rsidR="00FF6E16">
        <w:rPr>
          <w:rFonts w:ascii="Times New Roman" w:eastAsia="Times New Roman" w:hAnsi="Times New Roman" w:cs="Times New Roman"/>
          <w:color w:val="000000"/>
          <w:sz w:val="22"/>
          <w:szCs w:val="22"/>
        </w:rPr>
        <w:t>ome</w:t>
      </w:r>
      <w:r w:rsidR="00836E5F">
        <w:rPr>
          <w:rFonts w:ascii="Times New Roman" w:eastAsia="Times New Roman" w:hAnsi="Times New Roman" w:cs="Times New Roman"/>
          <w:color w:val="000000"/>
          <w:sz w:val="22"/>
          <w:szCs w:val="22"/>
        </w:rPr>
        <w:t xml:space="preserve"> of th</w:t>
      </w:r>
      <w:r w:rsidR="00791BFF">
        <w:rPr>
          <w:rFonts w:ascii="Times New Roman" w:eastAsia="Times New Roman" w:hAnsi="Times New Roman" w:cs="Times New Roman"/>
          <w:color w:val="000000"/>
          <w:sz w:val="22"/>
          <w:szCs w:val="22"/>
        </w:rPr>
        <w:t xml:space="preserve">e </w:t>
      </w:r>
      <w:ins w:id="124" w:author="Joao Xavier" w:date="2021-01-18T11:22:00Z">
        <w:r w:rsidR="00540509">
          <w:rPr>
            <w:rFonts w:ascii="Times New Roman" w:eastAsia="Times New Roman" w:hAnsi="Times New Roman" w:cs="Times New Roman"/>
            <w:color w:val="000000"/>
            <w:sz w:val="22"/>
            <w:szCs w:val="22"/>
          </w:rPr>
          <w:t xml:space="preserve">samples analyzed here </w:t>
        </w:r>
      </w:ins>
      <w:del w:id="125" w:author="Joao Xavier" w:date="2021-01-18T11:22:00Z">
        <w:r w:rsidR="00791BFF" w:rsidDel="00540509">
          <w:rPr>
            <w:rFonts w:ascii="Times New Roman" w:eastAsia="Times New Roman" w:hAnsi="Times New Roman" w:cs="Times New Roman"/>
            <w:color w:val="000000"/>
            <w:sz w:val="22"/>
            <w:szCs w:val="22"/>
          </w:rPr>
          <w:delText xml:space="preserve">sequences, however, </w:delText>
        </w:r>
      </w:del>
      <w:r w:rsidR="00836E5F">
        <w:rPr>
          <w:rFonts w:ascii="Times New Roman" w:eastAsia="Times New Roman" w:hAnsi="Times New Roman" w:cs="Times New Roman"/>
          <w:color w:val="000000"/>
          <w:sz w:val="22"/>
          <w:szCs w:val="22"/>
        </w:rPr>
        <w:t xml:space="preserve">have been </w:t>
      </w:r>
      <w:r w:rsidR="00E74C0F">
        <w:rPr>
          <w:rFonts w:ascii="Times New Roman" w:eastAsia="Times New Roman" w:hAnsi="Times New Roman" w:cs="Times New Roman"/>
          <w:color w:val="000000"/>
          <w:sz w:val="22"/>
          <w:szCs w:val="22"/>
        </w:rPr>
        <w:t>submitted</w:t>
      </w:r>
      <w:r w:rsidR="00836E5F">
        <w:rPr>
          <w:rFonts w:ascii="Times New Roman" w:eastAsia="Times New Roman" w:hAnsi="Times New Roman" w:cs="Times New Roman"/>
          <w:color w:val="000000"/>
          <w:sz w:val="22"/>
          <w:szCs w:val="22"/>
        </w:rPr>
        <w:t xml:space="preserve"> to SRA more than once under different projects</w:t>
      </w:r>
      <w:ins w:id="126" w:author="Joao Xavier" w:date="2021-01-18T11:25:00Z">
        <w:r w:rsidR="00540509">
          <w:rPr>
            <w:rFonts w:ascii="Times New Roman" w:eastAsia="Times New Roman" w:hAnsi="Times New Roman" w:cs="Times New Roman"/>
            <w:color w:val="000000"/>
            <w:sz w:val="22"/>
            <w:szCs w:val="22"/>
          </w:rPr>
          <w:t>;</w:t>
        </w:r>
      </w:ins>
      <w:ins w:id="127" w:author="Joao Xavier" w:date="2021-01-18T11:23:00Z">
        <w:r w:rsidR="00540509">
          <w:rPr>
            <w:rFonts w:ascii="Times New Roman" w:eastAsia="Times New Roman" w:hAnsi="Times New Roman" w:cs="Times New Roman"/>
            <w:color w:val="000000"/>
            <w:sz w:val="22"/>
            <w:szCs w:val="22"/>
          </w:rPr>
          <w:t xml:space="preserve"> </w:t>
        </w:r>
      </w:ins>
      <w:ins w:id="128" w:author="Joao Xavier" w:date="2021-01-18T11:24:00Z">
        <w:r w:rsidR="00540509">
          <w:rPr>
            <w:rFonts w:ascii="Times New Roman" w:eastAsia="Times New Roman" w:hAnsi="Times New Roman" w:cs="Times New Roman"/>
            <w:color w:val="000000"/>
            <w:sz w:val="22"/>
            <w:szCs w:val="22"/>
          </w:rPr>
          <w:t>the data</w:t>
        </w:r>
      </w:ins>
      <w:ins w:id="129" w:author="Joao Xavier" w:date="2021-01-18T11:23:00Z">
        <w:r w:rsidR="00540509">
          <w:rPr>
            <w:rFonts w:ascii="Times New Roman" w:eastAsia="Times New Roman" w:hAnsi="Times New Roman" w:cs="Times New Roman"/>
            <w:color w:val="000000"/>
            <w:sz w:val="22"/>
            <w:szCs w:val="22"/>
          </w:rPr>
          <w:t xml:space="preserve"> table provides a correct </w:t>
        </w:r>
      </w:ins>
      <w:ins w:id="130" w:author="Joao Xavier" w:date="2021-01-18T11:25:00Z">
        <w:r w:rsidR="00540509">
          <w:rPr>
            <w:rFonts w:ascii="Times New Roman" w:eastAsia="Times New Roman" w:hAnsi="Times New Roman" w:cs="Times New Roman"/>
            <w:color w:val="000000"/>
            <w:sz w:val="22"/>
            <w:szCs w:val="22"/>
          </w:rPr>
          <w:t xml:space="preserve">unique </w:t>
        </w:r>
      </w:ins>
      <w:ins w:id="131" w:author="Joao Xavier" w:date="2021-01-18T11:23:00Z">
        <w:r w:rsidR="00540509">
          <w:rPr>
            <w:rFonts w:ascii="Times New Roman" w:eastAsia="Times New Roman" w:hAnsi="Times New Roman" w:cs="Times New Roman"/>
            <w:color w:val="000000"/>
            <w:sz w:val="22"/>
            <w:szCs w:val="22"/>
          </w:rPr>
          <w:t xml:space="preserve">accession number to allow readers to access the </w:t>
        </w:r>
      </w:ins>
      <w:ins w:id="132" w:author="Joao Xavier" w:date="2021-01-18T11:25:00Z">
        <w:r w:rsidR="00540509">
          <w:rPr>
            <w:rFonts w:ascii="Times New Roman" w:eastAsia="Times New Roman" w:hAnsi="Times New Roman" w:cs="Times New Roman"/>
            <w:color w:val="000000"/>
            <w:sz w:val="22"/>
            <w:szCs w:val="22"/>
          </w:rPr>
          <w:t xml:space="preserve">raw sequencing </w:t>
        </w:r>
      </w:ins>
      <w:ins w:id="133" w:author="Joao Xavier" w:date="2021-01-18T11:23:00Z">
        <w:r w:rsidR="00540509">
          <w:rPr>
            <w:rFonts w:ascii="Times New Roman" w:eastAsia="Times New Roman" w:hAnsi="Times New Roman" w:cs="Times New Roman"/>
            <w:color w:val="000000"/>
            <w:sz w:val="22"/>
            <w:szCs w:val="22"/>
          </w:rPr>
          <w:t xml:space="preserve">data without having to navigate the multiple </w:t>
        </w:r>
      </w:ins>
      <w:proofErr w:type="spellStart"/>
      <w:ins w:id="134" w:author="Joao Xavier" w:date="2021-01-18T11:24:00Z">
        <w:r w:rsidR="00540509">
          <w:rPr>
            <w:rFonts w:ascii="Times New Roman" w:eastAsia="Times New Roman" w:hAnsi="Times New Roman" w:cs="Times New Roman"/>
            <w:color w:val="000000"/>
            <w:sz w:val="22"/>
            <w:szCs w:val="22"/>
          </w:rPr>
          <w:t>B</w:t>
        </w:r>
      </w:ins>
      <w:ins w:id="135" w:author="Joao Xavier" w:date="2021-01-18T11:23:00Z">
        <w:r w:rsidR="00540509">
          <w:rPr>
            <w:rFonts w:ascii="Times New Roman" w:eastAsia="Times New Roman" w:hAnsi="Times New Roman" w:cs="Times New Roman"/>
            <w:color w:val="000000"/>
            <w:sz w:val="22"/>
            <w:szCs w:val="22"/>
          </w:rPr>
          <w:t>io</w:t>
        </w:r>
      </w:ins>
      <w:ins w:id="136" w:author="Joao Xavier" w:date="2021-01-18T11:24:00Z">
        <w:r w:rsidR="00540509">
          <w:rPr>
            <w:rFonts w:ascii="Times New Roman" w:eastAsia="Times New Roman" w:hAnsi="Times New Roman" w:cs="Times New Roman"/>
            <w:color w:val="000000"/>
            <w:sz w:val="22"/>
            <w:szCs w:val="22"/>
          </w:rPr>
          <w:t>P</w:t>
        </w:r>
      </w:ins>
      <w:ins w:id="137" w:author="Joao Xavier" w:date="2021-01-18T11:23:00Z">
        <w:r w:rsidR="00540509">
          <w:rPr>
            <w:rFonts w:ascii="Times New Roman" w:eastAsia="Times New Roman" w:hAnsi="Times New Roman" w:cs="Times New Roman"/>
            <w:color w:val="000000"/>
            <w:sz w:val="22"/>
            <w:szCs w:val="22"/>
          </w:rPr>
          <w:t>rojects</w:t>
        </w:r>
      </w:ins>
      <w:proofErr w:type="spellEnd"/>
      <w:ins w:id="138" w:author="Joao Xavier" w:date="2021-01-18T11:25:00Z">
        <w:r w:rsidR="00540509">
          <w:rPr>
            <w:rFonts w:ascii="Times New Roman" w:eastAsia="Times New Roman" w:hAnsi="Times New Roman" w:cs="Times New Roman"/>
            <w:color w:val="000000"/>
            <w:sz w:val="22"/>
            <w:szCs w:val="22"/>
          </w:rPr>
          <w:t xml:space="preserve"> we submitted throughout the years</w:t>
        </w:r>
      </w:ins>
      <w:del w:id="139" w:author="Joao Xavier" w:date="2021-01-18T11:23:00Z">
        <w:r w:rsidR="00791BFF" w:rsidDel="00540509">
          <w:rPr>
            <w:rFonts w:ascii="Times New Roman" w:eastAsia="Times New Roman" w:hAnsi="Times New Roman" w:cs="Times New Roman"/>
            <w:color w:val="000000"/>
            <w:sz w:val="22"/>
            <w:szCs w:val="22"/>
          </w:rPr>
          <w:delText xml:space="preserve"> and t</w:delText>
        </w:r>
        <w:r w:rsidR="00836E5F" w:rsidDel="00540509">
          <w:rPr>
            <w:rFonts w:ascii="Times New Roman" w:eastAsia="Times New Roman" w:hAnsi="Times New Roman" w:cs="Times New Roman"/>
            <w:color w:val="000000"/>
            <w:sz w:val="22"/>
            <w:szCs w:val="22"/>
          </w:rPr>
          <w:delText xml:space="preserve">he later </w:delText>
        </w:r>
        <w:r w:rsidR="00791BFF" w:rsidDel="00540509">
          <w:rPr>
            <w:rFonts w:ascii="Times New Roman" w:eastAsia="Times New Roman" w:hAnsi="Times New Roman" w:cs="Times New Roman"/>
            <w:color w:val="000000"/>
            <w:sz w:val="22"/>
            <w:szCs w:val="22"/>
          </w:rPr>
          <w:delText>submissions</w:delText>
        </w:r>
        <w:r w:rsidR="00836E5F" w:rsidDel="00540509">
          <w:rPr>
            <w:rFonts w:ascii="Times New Roman" w:eastAsia="Times New Roman" w:hAnsi="Times New Roman" w:cs="Times New Roman"/>
            <w:color w:val="000000"/>
            <w:sz w:val="22"/>
            <w:szCs w:val="22"/>
          </w:rPr>
          <w:delText xml:space="preserve"> may or may not replace the earlier versions, </w:delText>
        </w:r>
        <w:bookmarkStart w:id="140" w:name="OLE_LINK30"/>
        <w:bookmarkStart w:id="141" w:name="OLE_LINK31"/>
        <w:r w:rsidR="00836E5F" w:rsidDel="00540509">
          <w:rPr>
            <w:rFonts w:ascii="Times New Roman" w:eastAsia="Times New Roman" w:hAnsi="Times New Roman" w:cs="Times New Roman"/>
            <w:color w:val="000000"/>
            <w:sz w:val="22"/>
            <w:szCs w:val="22"/>
          </w:rPr>
          <w:delText>leaving some SRR accessions obsolete</w:delText>
        </w:r>
      </w:del>
      <w:bookmarkEnd w:id="140"/>
      <w:bookmarkEnd w:id="141"/>
      <w:del w:id="142" w:author="Joao Xavier" w:date="2021-01-18T11:26:00Z">
        <w:r w:rsidR="00836E5F" w:rsidDel="00540509">
          <w:rPr>
            <w:rFonts w:ascii="Times New Roman" w:eastAsia="Times New Roman" w:hAnsi="Times New Roman" w:cs="Times New Roman"/>
            <w:color w:val="000000"/>
            <w:sz w:val="22"/>
            <w:szCs w:val="22"/>
          </w:rPr>
          <w:delText xml:space="preserve">. </w:delText>
        </w:r>
      </w:del>
      <w:bookmarkStart w:id="143" w:name="OLE_LINK34"/>
      <w:bookmarkStart w:id="144" w:name="OLE_LINK35"/>
      <w:del w:id="145" w:author="Joao Xavier" w:date="2021-01-18T11:24:00Z">
        <w:r w:rsidR="006F5EF3" w:rsidDel="00540509">
          <w:rPr>
            <w:rFonts w:ascii="Times New Roman" w:eastAsia="Times New Roman" w:hAnsi="Times New Roman" w:cs="Times New Roman"/>
            <w:color w:val="000000"/>
            <w:sz w:val="22"/>
            <w:szCs w:val="22"/>
          </w:rPr>
          <w:delText xml:space="preserve">We apologize </w:delText>
        </w:r>
        <w:r w:rsidR="0023396C" w:rsidDel="00540509">
          <w:rPr>
            <w:rFonts w:ascii="Times New Roman" w:eastAsia="Times New Roman" w:hAnsi="Times New Roman" w:cs="Times New Roman"/>
            <w:color w:val="000000"/>
            <w:sz w:val="22"/>
            <w:szCs w:val="22"/>
          </w:rPr>
          <w:delText xml:space="preserve">for the obsolete SRR accessions in the </w:delText>
        </w:r>
        <w:bookmarkStart w:id="146" w:name="OLE_LINK36"/>
        <w:bookmarkStart w:id="147" w:name="OLE_LINK37"/>
        <w:r w:rsidR="0023396C" w:rsidRPr="0023396C" w:rsidDel="00540509">
          <w:rPr>
            <w:rFonts w:ascii="Times New Roman" w:eastAsia="Times New Roman" w:hAnsi="Times New Roman" w:cs="Times New Roman"/>
            <w:i/>
            <w:iCs/>
            <w:color w:val="000000"/>
            <w:sz w:val="22"/>
            <w:szCs w:val="22"/>
          </w:rPr>
          <w:delText>tblASVSamples</w:delText>
        </w:r>
        <w:bookmarkEnd w:id="146"/>
        <w:bookmarkEnd w:id="147"/>
        <w:r w:rsidR="0023396C" w:rsidRPr="0023396C" w:rsidDel="00540509">
          <w:rPr>
            <w:rFonts w:ascii="Times New Roman" w:eastAsia="Times New Roman" w:hAnsi="Times New Roman" w:cs="Times New Roman"/>
            <w:i/>
            <w:iCs/>
            <w:color w:val="000000"/>
            <w:sz w:val="22"/>
            <w:szCs w:val="22"/>
          </w:rPr>
          <w:delText xml:space="preserve"> </w:delText>
        </w:r>
        <w:r w:rsidR="0023396C" w:rsidDel="00540509">
          <w:rPr>
            <w:rFonts w:ascii="Times New Roman" w:eastAsia="Times New Roman" w:hAnsi="Times New Roman" w:cs="Times New Roman"/>
            <w:color w:val="000000"/>
            <w:sz w:val="22"/>
            <w:szCs w:val="22"/>
          </w:rPr>
          <w:delText>file we provided</w:delText>
        </w:r>
        <w:r w:rsidR="00791BFF" w:rsidDel="00540509">
          <w:rPr>
            <w:rFonts w:ascii="Times New Roman" w:eastAsia="Times New Roman" w:hAnsi="Times New Roman" w:cs="Times New Roman"/>
            <w:color w:val="000000"/>
            <w:sz w:val="22"/>
            <w:szCs w:val="22"/>
          </w:rPr>
          <w:delText xml:space="preserve"> in the initial submission</w:delText>
        </w:r>
        <w:r w:rsidR="0023396C" w:rsidDel="00540509">
          <w:rPr>
            <w:rFonts w:ascii="Times New Roman" w:eastAsia="Times New Roman" w:hAnsi="Times New Roman" w:cs="Times New Roman"/>
            <w:color w:val="000000"/>
            <w:sz w:val="22"/>
            <w:szCs w:val="22"/>
          </w:rPr>
          <w:delText>.</w:delText>
        </w:r>
      </w:del>
    </w:p>
    <w:bookmarkEnd w:id="143"/>
    <w:bookmarkEnd w:id="144"/>
    <w:p w14:paraId="10E7B5AF" w14:textId="29038380" w:rsidR="002546FC" w:rsidRDefault="00E74C0F" w:rsidP="00540509">
      <w:pPr>
        <w:spacing w:after="240"/>
        <w:rPr>
          <w:rFonts w:ascii="Times New Roman" w:eastAsia="Times New Roman" w:hAnsi="Times New Roman" w:cs="Times New Roman"/>
          <w:color w:val="000000"/>
          <w:sz w:val="22"/>
          <w:szCs w:val="22"/>
        </w:rPr>
        <w:pPrChange w:id="148" w:author="Joao Xavier" w:date="2021-01-18T11:26:00Z">
          <w:pPr>
            <w:spacing w:after="240"/>
            <w:jc w:val="both"/>
          </w:pPr>
        </w:pPrChange>
      </w:pPr>
      <w:del w:id="149" w:author="Joao Xavier" w:date="2021-01-18T11:26:00Z">
        <w:r w:rsidDel="00540509">
          <w:rPr>
            <w:rFonts w:ascii="Times New Roman" w:eastAsia="Times New Roman" w:hAnsi="Times New Roman" w:cs="Times New Roman"/>
            <w:color w:val="000000"/>
            <w:sz w:val="22"/>
            <w:szCs w:val="22"/>
          </w:rPr>
          <w:delText xml:space="preserve">In the revised </w:delText>
        </w:r>
        <w:r w:rsidRPr="0023396C" w:rsidDel="00540509">
          <w:rPr>
            <w:rFonts w:ascii="Times New Roman" w:eastAsia="Times New Roman" w:hAnsi="Times New Roman" w:cs="Times New Roman"/>
            <w:i/>
            <w:iCs/>
            <w:color w:val="000000"/>
            <w:sz w:val="22"/>
            <w:szCs w:val="22"/>
          </w:rPr>
          <w:delText>tblASVSamples</w:delText>
        </w:r>
        <w:r w:rsidDel="00540509">
          <w:rPr>
            <w:rFonts w:ascii="Times New Roman" w:eastAsia="Times New Roman" w:hAnsi="Times New Roman" w:cs="Times New Roman"/>
            <w:color w:val="000000"/>
            <w:sz w:val="22"/>
            <w:szCs w:val="22"/>
          </w:rPr>
          <w:delText xml:space="preserve"> file, w</w:delText>
        </w:r>
        <w:r w:rsidR="00836E5F" w:rsidDel="00540509">
          <w:rPr>
            <w:rFonts w:ascii="Times New Roman" w:eastAsia="Times New Roman" w:hAnsi="Times New Roman" w:cs="Times New Roman"/>
            <w:color w:val="000000"/>
            <w:sz w:val="22"/>
            <w:szCs w:val="22"/>
          </w:rPr>
          <w:delText xml:space="preserve">e </w:delText>
        </w:r>
        <w:r w:rsidDel="00540509">
          <w:rPr>
            <w:rFonts w:ascii="Times New Roman" w:eastAsia="Times New Roman" w:hAnsi="Times New Roman" w:cs="Times New Roman"/>
            <w:color w:val="000000"/>
            <w:sz w:val="22"/>
            <w:szCs w:val="22"/>
          </w:rPr>
          <w:delText xml:space="preserve">have </w:delText>
        </w:r>
        <w:r w:rsidR="00836E5F" w:rsidDel="00540509">
          <w:rPr>
            <w:rFonts w:ascii="Times New Roman" w:eastAsia="Times New Roman" w:hAnsi="Times New Roman" w:cs="Times New Roman"/>
            <w:color w:val="000000"/>
            <w:sz w:val="22"/>
            <w:szCs w:val="22"/>
          </w:rPr>
          <w:delText xml:space="preserve">corrected the SRR accessions </w:delText>
        </w:r>
        <w:r w:rsidDel="00540509">
          <w:rPr>
            <w:rFonts w:ascii="Times New Roman" w:eastAsia="Times New Roman" w:hAnsi="Times New Roman" w:cs="Times New Roman"/>
            <w:color w:val="000000"/>
            <w:sz w:val="22"/>
            <w:szCs w:val="22"/>
          </w:rPr>
          <w:delText>by using the accession number of the most recent submi</w:delText>
        </w:r>
        <w:r w:rsidR="00B011FF" w:rsidDel="00540509">
          <w:rPr>
            <w:rFonts w:ascii="Times New Roman" w:eastAsia="Times New Roman" w:hAnsi="Times New Roman" w:cs="Times New Roman"/>
            <w:color w:val="000000"/>
            <w:sz w:val="22"/>
            <w:szCs w:val="22"/>
          </w:rPr>
          <w:delText>ssion (if multiple submissions exist) of the same</w:delText>
        </w:r>
        <w:r w:rsidDel="00540509">
          <w:rPr>
            <w:rFonts w:ascii="Times New Roman" w:eastAsia="Times New Roman" w:hAnsi="Times New Roman" w:cs="Times New Roman"/>
            <w:color w:val="000000"/>
            <w:sz w:val="22"/>
            <w:szCs w:val="22"/>
          </w:rPr>
          <w:delText xml:space="preserve"> </w:delText>
        </w:r>
        <w:r w:rsidR="00B011FF" w:rsidDel="00540509">
          <w:rPr>
            <w:rFonts w:ascii="Times New Roman" w:eastAsia="Times New Roman" w:hAnsi="Times New Roman" w:cs="Times New Roman"/>
            <w:color w:val="000000"/>
            <w:sz w:val="22"/>
            <w:szCs w:val="22"/>
          </w:rPr>
          <w:delText>sequencing data.</w:delText>
        </w:r>
        <w:r w:rsidDel="00540509">
          <w:rPr>
            <w:rFonts w:ascii="Times New Roman" w:eastAsia="Times New Roman" w:hAnsi="Times New Roman" w:cs="Times New Roman"/>
            <w:color w:val="000000"/>
            <w:sz w:val="22"/>
            <w:szCs w:val="22"/>
          </w:rPr>
          <w:delText xml:space="preserve"> </w:delText>
        </w:r>
        <w:bookmarkEnd w:id="110"/>
        <w:bookmarkEnd w:id="111"/>
        <w:r w:rsidDel="00540509">
          <w:rPr>
            <w:rFonts w:ascii="Times New Roman" w:eastAsia="Times New Roman" w:hAnsi="Times New Roman" w:cs="Times New Roman"/>
            <w:color w:val="000000"/>
            <w:sz w:val="22"/>
            <w:szCs w:val="22"/>
          </w:rPr>
          <w:delText>We explained how we chose the SRR accession in the manuscript</w:delText>
        </w:r>
      </w:del>
      <w:r>
        <w:rPr>
          <w:rFonts w:ascii="Times New Roman" w:eastAsia="Times New Roman" w:hAnsi="Times New Roman" w:cs="Times New Roman"/>
          <w:color w:val="000000"/>
          <w:sz w:val="22"/>
          <w:szCs w:val="22"/>
        </w:rPr>
        <w:t xml:space="preserve"> (</w:t>
      </w:r>
      <w:r w:rsidRPr="002F69ED">
        <w:rPr>
          <w:rFonts w:ascii="Times New Roman" w:eastAsia="Times New Roman" w:hAnsi="Times New Roman" w:cs="Times New Roman"/>
          <w:color w:val="000000"/>
          <w:sz w:val="22"/>
          <w:szCs w:val="22"/>
          <w:highlight w:val="yellow"/>
        </w:rPr>
        <w:t xml:space="preserve">Lines </w:t>
      </w:r>
      <w:del w:id="150" w:author="Joao Xavier" w:date="2021-01-18T11:27:00Z">
        <w:r w:rsidR="003A2FC2" w:rsidDel="004B3349">
          <w:rPr>
            <w:rFonts w:ascii="Times New Roman" w:eastAsia="Times New Roman" w:hAnsi="Times New Roman" w:cs="Times New Roman"/>
            <w:color w:val="000000"/>
            <w:sz w:val="22"/>
            <w:szCs w:val="22"/>
            <w:highlight w:val="yellow"/>
          </w:rPr>
          <w:delText>311</w:delText>
        </w:r>
      </w:del>
      <w:ins w:id="151" w:author="Joao Xavier" w:date="2021-01-18T11:27:00Z">
        <w:r w:rsidR="004B3349">
          <w:rPr>
            <w:rFonts w:ascii="Times New Roman" w:eastAsia="Times New Roman" w:hAnsi="Times New Roman" w:cs="Times New Roman"/>
            <w:color w:val="000000"/>
            <w:sz w:val="22"/>
            <w:szCs w:val="22"/>
            <w:highlight w:val="yellow"/>
          </w:rPr>
          <w:t xml:space="preserve">65, </w:t>
        </w:r>
      </w:ins>
      <w:del w:id="152" w:author="Joao Xavier" w:date="2021-01-18T11:27:00Z">
        <w:r w:rsidR="003A2FC2" w:rsidDel="004B3349">
          <w:rPr>
            <w:rFonts w:ascii="Times New Roman" w:eastAsia="Times New Roman" w:hAnsi="Times New Roman" w:cs="Times New Roman"/>
            <w:color w:val="000000"/>
            <w:sz w:val="22"/>
            <w:szCs w:val="22"/>
            <w:highlight w:val="yellow"/>
          </w:rPr>
          <w:delText>-</w:delText>
        </w:r>
      </w:del>
      <w:r w:rsidR="003A2FC2">
        <w:rPr>
          <w:rFonts w:ascii="Times New Roman" w:eastAsia="Times New Roman" w:hAnsi="Times New Roman" w:cs="Times New Roman"/>
          <w:color w:val="000000"/>
          <w:sz w:val="22"/>
          <w:szCs w:val="22"/>
          <w:highlight w:val="yellow"/>
        </w:rPr>
        <w:t>31</w:t>
      </w:r>
      <w:ins w:id="153" w:author="Joao Xavier" w:date="2021-01-18T11:27:00Z">
        <w:r w:rsidR="004B3349">
          <w:rPr>
            <w:rFonts w:ascii="Times New Roman" w:eastAsia="Times New Roman" w:hAnsi="Times New Roman" w:cs="Times New Roman"/>
            <w:color w:val="000000"/>
            <w:sz w:val="22"/>
            <w:szCs w:val="22"/>
            <w:highlight w:val="yellow"/>
          </w:rPr>
          <w:t>9</w:t>
        </w:r>
      </w:ins>
      <w:del w:id="154" w:author="Joao Xavier" w:date="2021-01-18T11:27:00Z">
        <w:r w:rsidR="003A2FC2" w:rsidDel="004B3349">
          <w:rPr>
            <w:rFonts w:ascii="Times New Roman" w:eastAsia="Times New Roman" w:hAnsi="Times New Roman" w:cs="Times New Roman"/>
            <w:color w:val="000000"/>
            <w:sz w:val="22"/>
            <w:szCs w:val="22"/>
            <w:highlight w:val="yellow"/>
          </w:rPr>
          <w:delText>2</w:delText>
        </w:r>
      </w:del>
      <w:r>
        <w:rPr>
          <w:rFonts w:ascii="Times New Roman" w:eastAsia="Times New Roman" w:hAnsi="Times New Roman" w:cs="Times New Roman"/>
          <w:color w:val="000000"/>
          <w:sz w:val="22"/>
          <w:szCs w:val="22"/>
        </w:rPr>
        <w:t>).</w:t>
      </w:r>
    </w:p>
    <w:p w14:paraId="62FC835C" w14:textId="2431A8A8" w:rsidR="00085CF9" w:rsidRPr="002546FC" w:rsidRDefault="00085CF9" w:rsidP="002546FC">
      <w:pPr>
        <w:spacing w:after="240"/>
        <w:jc w:val="both"/>
        <w:rPr>
          <w:rFonts w:ascii="Times New Roman" w:eastAsia="Times New Roman" w:hAnsi="Times New Roman" w:cs="Times New Roman"/>
          <w:color w:val="000000"/>
          <w:sz w:val="22"/>
          <w:szCs w:val="22"/>
        </w:rPr>
      </w:pPr>
      <w:bookmarkStart w:id="155" w:name="OLE_LINK13"/>
      <w:bookmarkStart w:id="156" w:name="OLE_LINK14"/>
      <w:bookmarkStart w:id="157" w:name="OLE_LINK19"/>
      <w:r w:rsidRPr="00713206">
        <w:rPr>
          <w:rFonts w:ascii="Times New Roman" w:eastAsia="Times New Roman" w:hAnsi="Times New Roman" w:cs="Times New Roman"/>
          <w:b/>
          <w:bCs/>
          <w:color w:val="000000"/>
          <w:sz w:val="22"/>
          <w:szCs w:val="22"/>
        </w:rPr>
        <w:t xml:space="preserve">Comment </w:t>
      </w:r>
      <w:r>
        <w:rPr>
          <w:rFonts w:ascii="Times New Roman" w:eastAsia="Times New Roman" w:hAnsi="Times New Roman" w:cs="Times New Roman"/>
          <w:b/>
          <w:bCs/>
          <w:color w:val="000000"/>
          <w:sz w:val="22"/>
          <w:szCs w:val="22"/>
        </w:rPr>
        <w:t>3</w:t>
      </w:r>
      <w:r w:rsidRPr="00713206">
        <w:rPr>
          <w:rFonts w:ascii="Times New Roman" w:eastAsia="Times New Roman" w:hAnsi="Times New Roman" w:cs="Times New Roman"/>
          <w:b/>
          <w:bCs/>
          <w:color w:val="000000"/>
          <w:sz w:val="22"/>
          <w:szCs w:val="22"/>
        </w:rPr>
        <w:t>: “</w:t>
      </w:r>
      <w:bookmarkEnd w:id="155"/>
      <w:bookmarkEnd w:id="156"/>
      <w:bookmarkEnd w:id="157"/>
      <w:r w:rsidR="000F045E" w:rsidRPr="000F045E">
        <w:rPr>
          <w:rFonts w:ascii="Times New Roman" w:eastAsia="Times New Roman" w:hAnsi="Times New Roman" w:cs="Times New Roman"/>
          <w:i/>
          <w:iCs/>
          <w:color w:val="000000"/>
          <w:sz w:val="22"/>
          <w:szCs w:val="22"/>
          <w:shd w:val="clear" w:color="auto" w:fill="FFFFFF"/>
        </w:rPr>
        <w:t>The DADA2 taxonomic assignment is great because it doesn’t involve OTU picking. But it does use different “Amplicon Sequence Variants” (ASVs) for each sample, so conversion to wide format and naming of taxa is needed for most analysis. It would help some users to also provide a taxa x samples matrix version of the ASV table.</w:t>
      </w:r>
      <w:r w:rsidRPr="00085CF9">
        <w:rPr>
          <w:rFonts w:ascii="Times New Roman" w:eastAsia="Times New Roman" w:hAnsi="Times New Roman" w:cs="Times New Roman"/>
          <w:b/>
          <w:bCs/>
          <w:color w:val="000000"/>
          <w:sz w:val="22"/>
          <w:szCs w:val="22"/>
          <w:shd w:val="clear" w:color="auto" w:fill="FFFFFF"/>
        </w:rPr>
        <w:t>”</w:t>
      </w:r>
    </w:p>
    <w:p w14:paraId="0C48565D" w14:textId="4AEC9E0F" w:rsidR="00085CF9" w:rsidRDefault="00414E96" w:rsidP="00D66875">
      <w:pPr>
        <w:spacing w:after="240"/>
        <w:rPr>
          <w:rFonts w:ascii="Times New Roman" w:eastAsia="Times New Roman" w:hAnsi="Times New Roman" w:cs="Times New Roman"/>
          <w:color w:val="000000"/>
          <w:sz w:val="22"/>
          <w:szCs w:val="22"/>
        </w:rPr>
        <w:pPrChange w:id="158" w:author="Joao Xavier" w:date="2021-01-18T11:28:00Z">
          <w:pPr>
            <w:spacing w:after="240"/>
            <w:jc w:val="both"/>
          </w:pPr>
        </w:pPrChange>
      </w:pPr>
      <w:bookmarkStart w:id="159" w:name="OLE_LINK38"/>
      <w:bookmarkStart w:id="160" w:name="OLE_LINK24"/>
      <w:bookmarkStart w:id="161" w:name="OLE_LINK25"/>
      <w:r>
        <w:rPr>
          <w:rFonts w:ascii="Times New Roman" w:eastAsia="Times New Roman" w:hAnsi="Times New Roman" w:cs="Times New Roman"/>
          <w:b/>
          <w:bCs/>
          <w:color w:val="000000"/>
          <w:sz w:val="22"/>
          <w:szCs w:val="22"/>
        </w:rPr>
        <w:t>Author Response:</w:t>
      </w:r>
      <w:r w:rsidR="00547C8D">
        <w:rPr>
          <w:rFonts w:ascii="Times New Roman" w:eastAsia="Times New Roman" w:hAnsi="Times New Roman" w:cs="Times New Roman"/>
          <w:color w:val="000000"/>
          <w:sz w:val="22"/>
          <w:szCs w:val="22"/>
        </w:rPr>
        <w:t xml:space="preserve"> </w:t>
      </w:r>
      <w:bookmarkEnd w:id="159"/>
      <w:r w:rsidR="00CF6315">
        <w:rPr>
          <w:rFonts w:ascii="Times New Roman" w:eastAsia="Times New Roman" w:hAnsi="Times New Roman" w:cs="Times New Roman"/>
          <w:color w:val="000000"/>
          <w:sz w:val="22"/>
          <w:szCs w:val="22"/>
        </w:rPr>
        <w:t xml:space="preserve">We </w:t>
      </w:r>
      <w:r w:rsidR="00547C8D">
        <w:rPr>
          <w:rFonts w:ascii="Times New Roman" w:eastAsia="Times New Roman" w:hAnsi="Times New Roman" w:cs="Times New Roman"/>
          <w:color w:val="000000"/>
          <w:sz w:val="22"/>
          <w:szCs w:val="22"/>
        </w:rPr>
        <w:t xml:space="preserve">agree with the </w:t>
      </w:r>
      <w:del w:id="162" w:author="Joao Xavier" w:date="2021-01-18T11:31:00Z">
        <w:r w:rsidR="00547C8D" w:rsidDel="008B0E29">
          <w:rPr>
            <w:rFonts w:ascii="Times New Roman" w:eastAsia="Times New Roman" w:hAnsi="Times New Roman" w:cs="Times New Roman"/>
            <w:color w:val="000000"/>
            <w:sz w:val="22"/>
            <w:szCs w:val="22"/>
          </w:rPr>
          <w:delText>reviewer</w:delText>
        </w:r>
      </w:del>
      <w:ins w:id="163" w:author="Joao Xavier" w:date="2021-01-18T11:31:00Z">
        <w:r w:rsidR="008B0E29">
          <w:rPr>
            <w:rFonts w:ascii="Times New Roman" w:eastAsia="Times New Roman" w:hAnsi="Times New Roman" w:cs="Times New Roman"/>
            <w:color w:val="000000"/>
            <w:sz w:val="22"/>
            <w:szCs w:val="22"/>
          </w:rPr>
          <w:t>referee</w:t>
        </w:r>
      </w:ins>
      <w:r w:rsidR="00547C8D">
        <w:rPr>
          <w:rFonts w:ascii="Times New Roman" w:eastAsia="Times New Roman" w:hAnsi="Times New Roman" w:cs="Times New Roman"/>
          <w:color w:val="000000"/>
          <w:sz w:val="22"/>
          <w:szCs w:val="22"/>
        </w:rPr>
        <w:t xml:space="preserve"> that a taxa-by-sample table </w:t>
      </w:r>
      <w:r w:rsidR="00F84702">
        <w:rPr>
          <w:rFonts w:ascii="Times New Roman" w:eastAsia="Times New Roman" w:hAnsi="Times New Roman" w:cs="Times New Roman" w:hint="eastAsia"/>
          <w:color w:val="000000"/>
          <w:sz w:val="22"/>
          <w:szCs w:val="22"/>
        </w:rPr>
        <w:t>of</w:t>
      </w:r>
      <w:r w:rsidR="00F84702">
        <w:rPr>
          <w:rFonts w:ascii="Times New Roman" w:eastAsia="Times New Roman" w:hAnsi="Times New Roman" w:cs="Times New Roman"/>
          <w:color w:val="000000"/>
          <w:sz w:val="22"/>
          <w:szCs w:val="22"/>
        </w:rPr>
        <w:t xml:space="preserve"> </w:t>
      </w:r>
      <w:r w:rsidR="00F84702">
        <w:rPr>
          <w:rFonts w:ascii="Times New Roman" w:eastAsia="Times New Roman" w:hAnsi="Times New Roman" w:cs="Times New Roman" w:hint="eastAsia"/>
          <w:color w:val="000000"/>
          <w:sz w:val="22"/>
          <w:szCs w:val="22"/>
        </w:rPr>
        <w:t>relative</w:t>
      </w:r>
      <w:r w:rsidR="00F84702">
        <w:rPr>
          <w:rFonts w:ascii="Times New Roman" w:eastAsia="Times New Roman" w:hAnsi="Times New Roman" w:cs="Times New Roman"/>
          <w:color w:val="000000"/>
          <w:sz w:val="22"/>
          <w:szCs w:val="22"/>
        </w:rPr>
        <w:t xml:space="preserve"> abundance </w:t>
      </w:r>
      <w:r w:rsidR="00547C8D">
        <w:rPr>
          <w:rFonts w:ascii="Times New Roman" w:eastAsia="Times New Roman" w:hAnsi="Times New Roman" w:cs="Times New Roman"/>
          <w:color w:val="000000"/>
          <w:sz w:val="22"/>
          <w:szCs w:val="22"/>
        </w:rPr>
        <w:t xml:space="preserve">may be convenient for readers who will reuse our data. </w:t>
      </w:r>
      <w:del w:id="164" w:author="Joao Xavier" w:date="2021-01-18T11:27:00Z">
        <w:r w:rsidR="00547C8D" w:rsidDel="00C34236">
          <w:rPr>
            <w:rFonts w:ascii="Times New Roman" w:eastAsia="Times New Roman" w:hAnsi="Times New Roman" w:cs="Times New Roman"/>
            <w:color w:val="000000"/>
            <w:sz w:val="22"/>
            <w:szCs w:val="22"/>
          </w:rPr>
          <w:delText>Therefore, w</w:delText>
        </w:r>
      </w:del>
      <w:ins w:id="165" w:author="Joao Xavier" w:date="2021-01-18T11:27:00Z">
        <w:r w:rsidR="00C34236">
          <w:rPr>
            <w:rFonts w:ascii="Times New Roman" w:eastAsia="Times New Roman" w:hAnsi="Times New Roman" w:cs="Times New Roman"/>
            <w:color w:val="000000"/>
            <w:sz w:val="22"/>
            <w:szCs w:val="22"/>
          </w:rPr>
          <w:t>W</w:t>
        </w:r>
      </w:ins>
      <w:r w:rsidR="00547C8D">
        <w:rPr>
          <w:rFonts w:ascii="Times New Roman" w:eastAsia="Times New Roman" w:hAnsi="Times New Roman" w:cs="Times New Roman"/>
          <w:color w:val="000000"/>
          <w:sz w:val="22"/>
          <w:szCs w:val="22"/>
        </w:rPr>
        <w:t xml:space="preserve">e </w:t>
      </w:r>
      <w:ins w:id="166" w:author="Joao Xavier" w:date="2021-01-18T11:27:00Z">
        <w:r w:rsidR="00C34236">
          <w:rPr>
            <w:rFonts w:ascii="Times New Roman" w:eastAsia="Times New Roman" w:hAnsi="Times New Roman" w:cs="Times New Roman"/>
            <w:color w:val="000000"/>
            <w:sz w:val="22"/>
            <w:szCs w:val="22"/>
          </w:rPr>
          <w:t xml:space="preserve">now </w:t>
        </w:r>
      </w:ins>
      <w:r w:rsidR="00547C8D">
        <w:rPr>
          <w:rFonts w:ascii="Times New Roman" w:eastAsia="Times New Roman" w:hAnsi="Times New Roman" w:cs="Times New Roman"/>
          <w:color w:val="000000"/>
          <w:sz w:val="22"/>
          <w:szCs w:val="22"/>
        </w:rPr>
        <w:t>provide such tables at different taxonomic levels (ASV, genus, family, order, class, phylum) and describe</w:t>
      </w:r>
      <w:del w:id="167" w:author="Joao Xavier" w:date="2021-01-18T11:28:00Z">
        <w:r w:rsidR="00547C8D" w:rsidDel="00C34236">
          <w:rPr>
            <w:rFonts w:ascii="Times New Roman" w:eastAsia="Times New Roman" w:hAnsi="Times New Roman" w:cs="Times New Roman"/>
            <w:color w:val="000000"/>
            <w:sz w:val="22"/>
            <w:szCs w:val="22"/>
          </w:rPr>
          <w:delText>d</w:delText>
        </w:r>
      </w:del>
      <w:r w:rsidR="00547C8D">
        <w:rPr>
          <w:rFonts w:ascii="Times New Roman" w:eastAsia="Times New Roman" w:hAnsi="Times New Roman" w:cs="Times New Roman"/>
          <w:color w:val="000000"/>
          <w:sz w:val="22"/>
          <w:szCs w:val="22"/>
        </w:rPr>
        <w:t xml:space="preserve"> these tables in the manuscript (</w:t>
      </w:r>
      <w:r w:rsidR="00547C8D" w:rsidRPr="00427DA5">
        <w:rPr>
          <w:rFonts w:ascii="Times New Roman" w:eastAsia="Times New Roman" w:hAnsi="Times New Roman" w:cs="Times New Roman"/>
          <w:color w:val="000000"/>
          <w:sz w:val="22"/>
          <w:szCs w:val="22"/>
          <w:highlight w:val="yellow"/>
        </w:rPr>
        <w:t xml:space="preserve">Lines </w:t>
      </w:r>
      <w:r w:rsidR="00636985">
        <w:rPr>
          <w:rFonts w:ascii="Times New Roman" w:eastAsia="Times New Roman" w:hAnsi="Times New Roman" w:cs="Times New Roman"/>
          <w:color w:val="000000"/>
          <w:sz w:val="22"/>
          <w:szCs w:val="22"/>
          <w:highlight w:val="yellow"/>
        </w:rPr>
        <w:t>2</w:t>
      </w:r>
      <w:r w:rsidR="00565D92">
        <w:rPr>
          <w:rFonts w:ascii="Times New Roman" w:eastAsia="Times New Roman" w:hAnsi="Times New Roman" w:cs="Times New Roman"/>
          <w:color w:val="000000"/>
          <w:sz w:val="22"/>
          <w:szCs w:val="22"/>
          <w:highlight w:val="yellow"/>
        </w:rPr>
        <w:t>3</w:t>
      </w:r>
      <w:del w:id="168" w:author="Joao Xavier" w:date="2021-01-18T11:28:00Z">
        <w:r w:rsidR="00565D92" w:rsidDel="00D66875">
          <w:rPr>
            <w:rFonts w:ascii="Times New Roman" w:eastAsia="Times New Roman" w:hAnsi="Times New Roman" w:cs="Times New Roman"/>
            <w:color w:val="000000"/>
            <w:sz w:val="22"/>
            <w:szCs w:val="22"/>
            <w:highlight w:val="yellow"/>
          </w:rPr>
          <w:delText>3</w:delText>
        </w:r>
        <w:r w:rsidR="00636985" w:rsidDel="00D66875">
          <w:rPr>
            <w:rFonts w:ascii="Times New Roman" w:eastAsia="Times New Roman" w:hAnsi="Times New Roman" w:cs="Times New Roman"/>
            <w:color w:val="000000"/>
            <w:sz w:val="22"/>
            <w:szCs w:val="22"/>
            <w:highlight w:val="yellow"/>
          </w:rPr>
          <w:delText>-2</w:delText>
        </w:r>
        <w:r w:rsidR="00565D92" w:rsidDel="00D66875">
          <w:rPr>
            <w:rFonts w:ascii="Times New Roman" w:eastAsia="Times New Roman" w:hAnsi="Times New Roman" w:cs="Times New Roman"/>
            <w:color w:val="000000"/>
            <w:sz w:val="22"/>
            <w:szCs w:val="22"/>
            <w:highlight w:val="yellow"/>
          </w:rPr>
          <w:delText>34</w:delText>
        </w:r>
      </w:del>
      <w:ins w:id="169" w:author="Joao Xavier" w:date="2021-01-18T11:28:00Z">
        <w:r w:rsidR="00D66875">
          <w:rPr>
            <w:rFonts w:ascii="Times New Roman" w:eastAsia="Times New Roman" w:hAnsi="Times New Roman" w:cs="Times New Roman"/>
            <w:color w:val="000000"/>
            <w:sz w:val="22"/>
            <w:szCs w:val="22"/>
          </w:rPr>
          <w:t>6</w:t>
        </w:r>
      </w:ins>
      <w:r w:rsidR="00547C8D">
        <w:rPr>
          <w:rFonts w:ascii="Times New Roman" w:eastAsia="Times New Roman" w:hAnsi="Times New Roman" w:cs="Times New Roman"/>
          <w:color w:val="000000"/>
          <w:sz w:val="22"/>
          <w:szCs w:val="22"/>
        </w:rPr>
        <w:t>).</w:t>
      </w:r>
    </w:p>
    <w:bookmarkEnd w:id="160"/>
    <w:bookmarkEnd w:id="161"/>
    <w:p w14:paraId="3665271A" w14:textId="5CA87B2B" w:rsidR="00085CF9" w:rsidRPr="0084230E" w:rsidRDefault="000F045E" w:rsidP="0084230E">
      <w:pPr>
        <w:spacing w:after="240"/>
        <w:rPr>
          <w:rFonts w:ascii="Times New Roman" w:eastAsia="Times New Roman" w:hAnsi="Times New Roman" w:cs="Times New Roman"/>
          <w:i/>
          <w:iCs/>
          <w:color w:val="000000"/>
          <w:sz w:val="22"/>
          <w:szCs w:val="22"/>
          <w:shd w:val="clear" w:color="auto" w:fill="FFFFFF"/>
        </w:rPr>
      </w:pPr>
      <w:r w:rsidRPr="000F045E">
        <w:rPr>
          <w:rFonts w:ascii="Times New Roman" w:eastAsia="Times New Roman" w:hAnsi="Times New Roman" w:cs="Times New Roman"/>
          <w:i/>
          <w:iCs/>
          <w:color w:val="000000"/>
          <w:sz w:val="22"/>
          <w:szCs w:val="22"/>
          <w:shd w:val="clear" w:color="auto" w:fill="FFFFFF"/>
        </w:rPr>
        <w:lastRenderedPageBreak/>
        <w:br/>
      </w:r>
      <w:bookmarkStart w:id="170" w:name="OLE_LINK15"/>
      <w:bookmarkStart w:id="171" w:name="OLE_LINK16"/>
      <w:r w:rsidR="00085CF9" w:rsidRPr="00713206">
        <w:rPr>
          <w:rFonts w:ascii="Times New Roman" w:eastAsia="Times New Roman" w:hAnsi="Times New Roman" w:cs="Times New Roman"/>
          <w:b/>
          <w:bCs/>
          <w:color w:val="000000"/>
          <w:sz w:val="22"/>
          <w:szCs w:val="22"/>
        </w:rPr>
        <w:t xml:space="preserve">Comment </w:t>
      </w:r>
      <w:r w:rsidR="00085CF9">
        <w:rPr>
          <w:rFonts w:ascii="Times New Roman" w:eastAsia="Times New Roman" w:hAnsi="Times New Roman" w:cs="Times New Roman"/>
          <w:b/>
          <w:bCs/>
          <w:color w:val="000000"/>
          <w:sz w:val="22"/>
          <w:szCs w:val="22"/>
        </w:rPr>
        <w:t>4</w:t>
      </w:r>
      <w:r w:rsidR="00085CF9" w:rsidRPr="00713206">
        <w:rPr>
          <w:rFonts w:ascii="Times New Roman" w:eastAsia="Times New Roman" w:hAnsi="Times New Roman" w:cs="Times New Roman"/>
          <w:b/>
          <w:bCs/>
          <w:color w:val="000000"/>
          <w:sz w:val="22"/>
          <w:szCs w:val="22"/>
        </w:rPr>
        <w:t>: “</w:t>
      </w:r>
      <w:bookmarkEnd w:id="170"/>
      <w:bookmarkEnd w:id="171"/>
      <w:r w:rsidRPr="000F045E">
        <w:rPr>
          <w:rFonts w:ascii="Times New Roman" w:eastAsia="Times New Roman" w:hAnsi="Times New Roman" w:cs="Times New Roman"/>
          <w:i/>
          <w:iCs/>
          <w:color w:val="000000"/>
          <w:sz w:val="22"/>
          <w:szCs w:val="22"/>
          <w:shd w:val="clear" w:color="auto" w:fill="FFFFFF"/>
        </w:rPr>
        <w:t>Minor:</w:t>
      </w:r>
      <w:r w:rsidR="0084230E">
        <w:rPr>
          <w:rFonts w:ascii="Times New Roman" w:eastAsia="Times New Roman" w:hAnsi="Times New Roman" w:cs="Times New Roman"/>
          <w:i/>
          <w:iCs/>
          <w:color w:val="000000"/>
          <w:sz w:val="22"/>
          <w:szCs w:val="22"/>
          <w:shd w:val="clear" w:color="auto" w:fill="FFFFFF"/>
        </w:rPr>
        <w:t xml:space="preserve"> </w:t>
      </w:r>
      <w:r w:rsidRPr="000F045E">
        <w:rPr>
          <w:rFonts w:ascii="Times New Roman" w:eastAsia="Times New Roman" w:hAnsi="Times New Roman" w:cs="Times New Roman"/>
          <w:i/>
          <w:iCs/>
          <w:color w:val="000000"/>
          <w:sz w:val="22"/>
          <w:szCs w:val="22"/>
          <w:shd w:val="clear" w:color="auto" w:fill="FFFFFF"/>
        </w:rPr>
        <w:t>The second fig share URL has an error (</w:t>
      </w:r>
      <w:hyperlink r:id="rId7" w:history="1">
        <w:r w:rsidRPr="000F045E">
          <w:rPr>
            <w:rFonts w:ascii="Times New Roman" w:eastAsia="Times New Roman" w:hAnsi="Times New Roman" w:cs="Times New Roman"/>
            <w:i/>
            <w:iCs/>
            <w:color w:val="0000FF"/>
            <w:sz w:val="22"/>
            <w:szCs w:val="22"/>
            <w:u w:val="single"/>
            <w:shd w:val="clear" w:color="auto" w:fill="FFFFFF"/>
          </w:rPr>
          <w:t>https://doi/org/10.6084/m9.figshare.12016989</w:t>
        </w:r>
      </w:hyperlink>
      <w:r w:rsidRPr="000F045E">
        <w:rPr>
          <w:rFonts w:ascii="Times New Roman" w:eastAsia="Times New Roman" w:hAnsi="Times New Roman" w:cs="Times New Roman"/>
          <w:i/>
          <w:iCs/>
          <w:color w:val="000000"/>
          <w:sz w:val="22"/>
          <w:szCs w:val="22"/>
          <w:shd w:val="clear" w:color="auto" w:fill="FFFFFF"/>
        </w:rPr>
        <w:t xml:space="preserve"> - should be doi.org, not </w:t>
      </w:r>
      <w:proofErr w:type="spellStart"/>
      <w:r w:rsidRPr="000F045E">
        <w:rPr>
          <w:rFonts w:ascii="Times New Roman" w:eastAsia="Times New Roman" w:hAnsi="Times New Roman" w:cs="Times New Roman"/>
          <w:i/>
          <w:iCs/>
          <w:color w:val="000000"/>
          <w:sz w:val="22"/>
          <w:szCs w:val="22"/>
          <w:shd w:val="clear" w:color="auto" w:fill="FFFFFF"/>
        </w:rPr>
        <w:t>doi</w:t>
      </w:r>
      <w:proofErr w:type="spellEnd"/>
      <w:r w:rsidRPr="000F045E">
        <w:rPr>
          <w:rFonts w:ascii="Times New Roman" w:eastAsia="Times New Roman" w:hAnsi="Times New Roman" w:cs="Times New Roman"/>
          <w:i/>
          <w:iCs/>
          <w:color w:val="000000"/>
          <w:sz w:val="22"/>
          <w:szCs w:val="22"/>
          <w:shd w:val="clear" w:color="auto" w:fill="FFFFFF"/>
        </w:rPr>
        <w:t>/org)</w:t>
      </w:r>
      <w:r w:rsidR="00085CF9" w:rsidRPr="00085CF9">
        <w:rPr>
          <w:rFonts w:ascii="Times New Roman" w:eastAsia="Times New Roman" w:hAnsi="Times New Roman" w:cs="Times New Roman"/>
          <w:b/>
          <w:bCs/>
          <w:color w:val="000000"/>
          <w:sz w:val="22"/>
          <w:szCs w:val="22"/>
          <w:shd w:val="clear" w:color="auto" w:fill="FFFFFF"/>
        </w:rPr>
        <w:t>”</w:t>
      </w:r>
    </w:p>
    <w:p w14:paraId="5AB3B5E1" w14:textId="703A0C97" w:rsidR="002A2CFB" w:rsidRPr="009C1071" w:rsidRDefault="002A2CFB" w:rsidP="003243BE">
      <w:pPr>
        <w:spacing w:after="240"/>
        <w:jc w:val="both"/>
        <w:rPr>
          <w:rFonts w:ascii="Times New Roman" w:eastAsia="Times New Roman" w:hAnsi="Times New Roman" w:cs="Times New Roman"/>
          <w:color w:val="000000"/>
          <w:sz w:val="22"/>
          <w:szCs w:val="22"/>
        </w:rPr>
        <w:pPrChange w:id="172" w:author="Joao Xavier" w:date="2021-01-18T11:28:00Z">
          <w:pPr>
            <w:spacing w:after="240"/>
          </w:pPr>
        </w:pPrChange>
      </w:pPr>
      <w:bookmarkStart w:id="173" w:name="OLE_LINK41"/>
      <w:bookmarkStart w:id="174" w:name="OLE_LINK42"/>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t>
      </w:r>
      <w:r w:rsidR="00250E25">
        <w:rPr>
          <w:rFonts w:ascii="Times New Roman" w:eastAsia="Times New Roman" w:hAnsi="Times New Roman" w:cs="Times New Roman"/>
          <w:color w:val="000000"/>
          <w:sz w:val="22"/>
          <w:szCs w:val="22"/>
        </w:rPr>
        <w:t>Thanks for pointing out</w:t>
      </w:r>
      <w:r>
        <w:rPr>
          <w:rFonts w:ascii="Times New Roman" w:eastAsia="Times New Roman" w:hAnsi="Times New Roman" w:cs="Times New Roman"/>
          <w:color w:val="000000"/>
          <w:sz w:val="22"/>
          <w:szCs w:val="22"/>
        </w:rPr>
        <w:t xml:space="preserve"> the typo.</w:t>
      </w:r>
      <w:r w:rsidR="00250E25">
        <w:rPr>
          <w:rFonts w:ascii="Times New Roman" w:eastAsia="Times New Roman" w:hAnsi="Times New Roman" w:cs="Times New Roman"/>
          <w:color w:val="000000"/>
          <w:sz w:val="22"/>
          <w:szCs w:val="22"/>
        </w:rPr>
        <w:t xml:space="preserve"> </w:t>
      </w:r>
      <w:r w:rsidR="00183B57">
        <w:rPr>
          <w:rFonts w:ascii="Times New Roman" w:eastAsia="Times New Roman" w:hAnsi="Times New Roman" w:cs="Times New Roman"/>
          <w:color w:val="000000"/>
          <w:sz w:val="22"/>
          <w:szCs w:val="22"/>
        </w:rPr>
        <w:t xml:space="preserve">We have </w:t>
      </w:r>
      <w:r w:rsidR="004F2F27">
        <w:rPr>
          <w:rFonts w:ascii="Times New Roman" w:eastAsia="Times New Roman" w:hAnsi="Times New Roman" w:cs="Times New Roman"/>
          <w:color w:val="000000"/>
          <w:sz w:val="22"/>
          <w:szCs w:val="22"/>
        </w:rPr>
        <w:t xml:space="preserve">merged </w:t>
      </w:r>
      <w:r w:rsidR="00183B57">
        <w:rPr>
          <w:rFonts w:ascii="Times New Roman" w:eastAsia="Times New Roman" w:hAnsi="Times New Roman" w:cs="Times New Roman"/>
          <w:color w:val="000000"/>
          <w:sz w:val="22"/>
          <w:szCs w:val="22"/>
        </w:rPr>
        <w:t xml:space="preserve">all four folders into </w:t>
      </w:r>
      <w:r w:rsidR="004F2F27">
        <w:rPr>
          <w:rFonts w:ascii="Times New Roman" w:eastAsia="Times New Roman" w:hAnsi="Times New Roman" w:cs="Times New Roman"/>
          <w:color w:val="000000"/>
          <w:sz w:val="22"/>
          <w:szCs w:val="22"/>
        </w:rPr>
        <w:t>one</w:t>
      </w:r>
      <w:r w:rsidR="00183B57">
        <w:rPr>
          <w:rFonts w:ascii="Times New Roman" w:eastAsia="Times New Roman" w:hAnsi="Times New Roman" w:cs="Times New Roman"/>
          <w:color w:val="000000"/>
          <w:sz w:val="22"/>
          <w:szCs w:val="22"/>
        </w:rPr>
        <w:t xml:space="preserve"> collection </w:t>
      </w:r>
      <w:r w:rsidR="004F2F27">
        <w:rPr>
          <w:rFonts w:ascii="Times New Roman" w:eastAsia="Times New Roman" w:hAnsi="Times New Roman" w:cs="Times New Roman"/>
          <w:color w:val="000000"/>
          <w:sz w:val="22"/>
          <w:szCs w:val="22"/>
        </w:rPr>
        <w:t>(</w:t>
      </w:r>
      <w:r w:rsidR="007D3481">
        <w:fldChar w:fldCharType="begin"/>
      </w:r>
      <w:r w:rsidR="007D3481">
        <w:instrText xml:space="preserve"> HYPERLINK "https://figshare.com/collections/Compilation_of_longitudinal_microbiota_data_and_hospitalome_from_hematopoietic_cell_transplantation_patients/5271128" </w:instrText>
      </w:r>
      <w:r w:rsidR="007D3481">
        <w:fldChar w:fldCharType="separate"/>
      </w:r>
      <w:r w:rsidR="004F2F27" w:rsidRPr="002861D9">
        <w:rPr>
          <w:rStyle w:val="Hyperlink"/>
          <w:rFonts w:ascii="Times New Roman" w:eastAsia="Times New Roman" w:hAnsi="Times New Roman" w:cs="Times New Roman"/>
          <w:sz w:val="22"/>
          <w:szCs w:val="22"/>
        </w:rPr>
        <w:t>https://figshare.com/collections/Compilation_of_longitudinal_microbiota_data_and_hospitalome_from_hematopoietic_cell_transplantation_patients/5271128</w:t>
      </w:r>
      <w:r w:rsidR="007D3481">
        <w:rPr>
          <w:rStyle w:val="Hyperlink"/>
          <w:rFonts w:ascii="Times New Roman" w:eastAsia="Times New Roman" w:hAnsi="Times New Roman" w:cs="Times New Roman"/>
          <w:sz w:val="22"/>
          <w:szCs w:val="22"/>
        </w:rPr>
        <w:fldChar w:fldCharType="end"/>
      </w:r>
      <w:r w:rsidR="004F2F27">
        <w:rPr>
          <w:rFonts w:ascii="Times New Roman" w:eastAsia="Times New Roman" w:hAnsi="Times New Roman" w:cs="Times New Roman"/>
          <w:color w:val="000000"/>
          <w:sz w:val="22"/>
          <w:szCs w:val="22"/>
        </w:rPr>
        <w:t xml:space="preserve">) </w:t>
      </w:r>
      <w:r w:rsidR="00183B57">
        <w:rPr>
          <w:rFonts w:ascii="Times New Roman" w:eastAsia="Times New Roman" w:hAnsi="Times New Roman" w:cs="Times New Roman"/>
          <w:color w:val="000000"/>
          <w:sz w:val="22"/>
          <w:szCs w:val="22"/>
        </w:rPr>
        <w:t>and, therefore, t</w:t>
      </w:r>
      <w:r w:rsidR="00250E25">
        <w:rPr>
          <w:rFonts w:ascii="Times New Roman" w:eastAsia="Times New Roman" w:hAnsi="Times New Roman" w:cs="Times New Roman"/>
          <w:color w:val="000000"/>
          <w:sz w:val="22"/>
          <w:szCs w:val="22"/>
        </w:rPr>
        <w:t xml:space="preserve">he four </w:t>
      </w:r>
      <w:proofErr w:type="spellStart"/>
      <w:r w:rsidR="00250E25">
        <w:rPr>
          <w:rFonts w:ascii="Times New Roman" w:eastAsia="Times New Roman" w:hAnsi="Times New Roman" w:cs="Times New Roman"/>
          <w:color w:val="000000"/>
          <w:sz w:val="22"/>
          <w:szCs w:val="22"/>
        </w:rPr>
        <w:t>figshare</w:t>
      </w:r>
      <w:proofErr w:type="spellEnd"/>
      <w:r w:rsidR="00250E25">
        <w:rPr>
          <w:rFonts w:ascii="Times New Roman" w:eastAsia="Times New Roman" w:hAnsi="Times New Roman" w:cs="Times New Roman"/>
          <w:color w:val="000000"/>
          <w:sz w:val="22"/>
          <w:szCs w:val="22"/>
        </w:rPr>
        <w:t xml:space="preserve"> URLs (including the incorrect one) </w:t>
      </w:r>
      <w:r w:rsidR="00CC5051">
        <w:rPr>
          <w:rFonts w:ascii="Times New Roman" w:eastAsia="Times New Roman" w:hAnsi="Times New Roman" w:cs="Times New Roman"/>
          <w:color w:val="000000"/>
          <w:sz w:val="22"/>
          <w:szCs w:val="22"/>
        </w:rPr>
        <w:t>has been replaced by a single</w:t>
      </w:r>
      <w:r w:rsidR="00250E25">
        <w:rPr>
          <w:rFonts w:ascii="Times New Roman" w:eastAsia="Times New Roman" w:hAnsi="Times New Roman" w:cs="Times New Roman"/>
          <w:color w:val="000000"/>
          <w:sz w:val="22"/>
          <w:szCs w:val="22"/>
        </w:rPr>
        <w:t xml:space="preserve"> URL for the entire data c</w:t>
      </w:r>
      <w:r w:rsidR="009C1071">
        <w:rPr>
          <w:rFonts w:ascii="Times New Roman" w:eastAsia="Times New Roman" w:hAnsi="Times New Roman" w:cs="Times New Roman"/>
          <w:color w:val="000000"/>
          <w:sz w:val="22"/>
          <w:szCs w:val="22"/>
        </w:rPr>
        <w:t>ollection</w:t>
      </w:r>
      <w:r w:rsidR="004D1D97">
        <w:rPr>
          <w:rFonts w:ascii="Times New Roman" w:eastAsia="Times New Roman" w:hAnsi="Times New Roman" w:cs="Times New Roman"/>
          <w:color w:val="000000"/>
          <w:sz w:val="22"/>
          <w:szCs w:val="22"/>
        </w:rPr>
        <w:t xml:space="preserve"> </w:t>
      </w:r>
      <w:r w:rsidR="009C1071">
        <w:rPr>
          <w:rFonts w:ascii="Times New Roman" w:eastAsia="Times New Roman" w:hAnsi="Times New Roman" w:cs="Times New Roman"/>
          <w:color w:val="000000"/>
          <w:sz w:val="22"/>
          <w:szCs w:val="22"/>
        </w:rPr>
        <w:t>(</w:t>
      </w:r>
      <w:bookmarkStart w:id="175" w:name="OLE_LINK157"/>
      <w:bookmarkStart w:id="176" w:name="OLE_LINK158"/>
      <w:r w:rsidR="00CC5051">
        <w:rPr>
          <w:rFonts w:ascii="Times New Roman" w:eastAsia="Times New Roman" w:hAnsi="Times New Roman" w:cs="Times New Roman"/>
          <w:color w:val="000000"/>
          <w:sz w:val="22"/>
          <w:szCs w:val="22"/>
        </w:rPr>
        <w:fldChar w:fldCharType="begin"/>
      </w:r>
      <w:r w:rsidR="00CC5051">
        <w:rPr>
          <w:rFonts w:ascii="Times New Roman" w:eastAsia="Times New Roman" w:hAnsi="Times New Roman" w:cs="Times New Roman"/>
          <w:color w:val="000000"/>
          <w:sz w:val="22"/>
          <w:szCs w:val="22"/>
        </w:rPr>
        <w:instrText xml:space="preserve"> HYPERLINK "https://doi.org/10.6084/m9.figshare.c.5271128.v1" </w:instrText>
      </w:r>
      <w:r w:rsidR="00CC5051">
        <w:rPr>
          <w:rFonts w:ascii="Times New Roman" w:eastAsia="Times New Roman" w:hAnsi="Times New Roman" w:cs="Times New Roman"/>
          <w:color w:val="000000"/>
          <w:sz w:val="22"/>
          <w:szCs w:val="22"/>
        </w:rPr>
        <w:fldChar w:fldCharType="separate"/>
      </w:r>
      <w:r w:rsidR="009C1071" w:rsidRPr="00CC5051">
        <w:rPr>
          <w:rStyle w:val="Hyperlink"/>
          <w:rFonts w:ascii="Times New Roman" w:eastAsia="Times New Roman" w:hAnsi="Times New Roman" w:cs="Times New Roman"/>
          <w:sz w:val="22"/>
          <w:szCs w:val="22"/>
        </w:rPr>
        <w:t>https://doi.org/10.6084/m9.figshare.c.5271128.v1</w:t>
      </w:r>
      <w:bookmarkEnd w:id="175"/>
      <w:bookmarkEnd w:id="176"/>
      <w:r w:rsidR="00CC5051">
        <w:rPr>
          <w:rFonts w:ascii="Times New Roman" w:eastAsia="Times New Roman" w:hAnsi="Times New Roman" w:cs="Times New Roman"/>
          <w:color w:val="000000"/>
          <w:sz w:val="22"/>
          <w:szCs w:val="22"/>
        </w:rPr>
        <w:fldChar w:fldCharType="end"/>
      </w:r>
      <w:r w:rsidR="009C1071">
        <w:rPr>
          <w:rFonts w:ascii="Times New Roman" w:eastAsia="Times New Roman" w:hAnsi="Times New Roman" w:cs="Times New Roman"/>
          <w:color w:val="000000"/>
          <w:sz w:val="22"/>
          <w:szCs w:val="22"/>
        </w:rPr>
        <w:t>).</w:t>
      </w:r>
    </w:p>
    <w:p w14:paraId="7551BE9C" w14:textId="77777777" w:rsidR="00A91077" w:rsidRDefault="00085CF9" w:rsidP="00E77849">
      <w:pPr>
        <w:spacing w:after="240"/>
        <w:jc w:val="both"/>
        <w:rPr>
          <w:rFonts w:ascii="Times New Roman" w:eastAsia="Times New Roman" w:hAnsi="Times New Roman" w:cs="Times New Roman"/>
          <w:b/>
          <w:bCs/>
          <w:color w:val="000000"/>
          <w:sz w:val="22"/>
          <w:szCs w:val="22"/>
          <w:shd w:val="clear" w:color="auto" w:fill="FFFFFF"/>
        </w:rPr>
      </w:pPr>
      <w:bookmarkStart w:id="177" w:name="OLE_LINK20"/>
      <w:bookmarkStart w:id="178" w:name="OLE_LINK21"/>
      <w:bookmarkEnd w:id="173"/>
      <w:bookmarkEnd w:id="174"/>
      <w:r w:rsidRPr="00713206">
        <w:rPr>
          <w:rFonts w:ascii="Times New Roman" w:eastAsia="Times New Roman" w:hAnsi="Times New Roman" w:cs="Times New Roman"/>
          <w:b/>
          <w:bCs/>
          <w:color w:val="000000"/>
          <w:sz w:val="22"/>
          <w:szCs w:val="22"/>
        </w:rPr>
        <w:t xml:space="preserve">Comment </w:t>
      </w:r>
      <w:r>
        <w:rPr>
          <w:rFonts w:ascii="Times New Roman" w:eastAsia="Times New Roman" w:hAnsi="Times New Roman" w:cs="Times New Roman"/>
          <w:b/>
          <w:bCs/>
          <w:color w:val="000000"/>
          <w:sz w:val="22"/>
          <w:szCs w:val="22"/>
        </w:rPr>
        <w:t>5</w:t>
      </w:r>
      <w:r w:rsidRPr="00713206">
        <w:rPr>
          <w:rFonts w:ascii="Times New Roman" w:eastAsia="Times New Roman" w:hAnsi="Times New Roman" w:cs="Times New Roman"/>
          <w:b/>
          <w:bCs/>
          <w:color w:val="000000"/>
          <w:sz w:val="22"/>
          <w:szCs w:val="22"/>
        </w:rPr>
        <w:t>: “</w:t>
      </w:r>
      <w:bookmarkEnd w:id="177"/>
      <w:bookmarkEnd w:id="178"/>
      <w:r w:rsidR="000F045E" w:rsidRPr="000F045E">
        <w:rPr>
          <w:rFonts w:ascii="Times New Roman" w:eastAsia="Times New Roman" w:hAnsi="Times New Roman" w:cs="Times New Roman"/>
          <w:i/>
          <w:iCs/>
          <w:color w:val="000000"/>
          <w:sz w:val="22"/>
          <w:szCs w:val="22"/>
          <w:shd w:val="clear" w:color="auto" w:fill="FFFFFF"/>
        </w:rPr>
        <w:t>Folder “samples” and Folder “taxonomy” – these are provided as files, not folders.</w:t>
      </w:r>
      <w:r w:rsidRPr="00085CF9">
        <w:rPr>
          <w:rFonts w:ascii="Times New Roman" w:eastAsia="Times New Roman" w:hAnsi="Times New Roman" w:cs="Times New Roman"/>
          <w:b/>
          <w:bCs/>
          <w:color w:val="000000"/>
          <w:sz w:val="22"/>
          <w:szCs w:val="22"/>
          <w:shd w:val="clear" w:color="auto" w:fill="FFFFFF"/>
        </w:rPr>
        <w:t>”</w:t>
      </w:r>
    </w:p>
    <w:p w14:paraId="4BD89A00" w14:textId="32F32406" w:rsidR="00A04537" w:rsidRDefault="002A2CFB" w:rsidP="003243BE">
      <w:pPr>
        <w:spacing w:after="240"/>
        <w:rPr>
          <w:rFonts w:ascii="Times New Roman" w:eastAsia="Times New Roman" w:hAnsi="Times New Roman" w:cs="Times New Roman"/>
          <w:color w:val="000000"/>
          <w:sz w:val="22"/>
          <w:szCs w:val="22"/>
        </w:rPr>
        <w:pPrChange w:id="179" w:author="Joao Xavier" w:date="2021-01-18T11:29:00Z">
          <w:pPr>
            <w:spacing w:after="240"/>
            <w:jc w:val="both"/>
          </w:pPr>
        </w:pPrChange>
      </w:pPr>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We </w:t>
      </w:r>
      <w:ins w:id="180" w:author="Joao Xavier" w:date="2021-01-18T11:29:00Z">
        <w:r w:rsidR="003243BE">
          <w:rPr>
            <w:rFonts w:ascii="Times New Roman" w:eastAsia="Times New Roman" w:hAnsi="Times New Roman" w:cs="Times New Roman"/>
            <w:color w:val="000000"/>
            <w:sz w:val="22"/>
            <w:szCs w:val="22"/>
          </w:rPr>
          <w:t xml:space="preserve">had </w:t>
        </w:r>
      </w:ins>
      <w:r>
        <w:rPr>
          <w:rFonts w:ascii="Times New Roman" w:eastAsia="Times New Roman" w:hAnsi="Times New Roman" w:cs="Times New Roman"/>
          <w:color w:val="000000"/>
          <w:sz w:val="22"/>
          <w:szCs w:val="22"/>
        </w:rPr>
        <w:t xml:space="preserve">created folders for “samples” and “taxonomy” </w:t>
      </w:r>
      <w:ins w:id="181" w:author="Joao Xavier" w:date="2021-01-18T11:29:00Z">
        <w:r w:rsidR="003243BE">
          <w:rPr>
            <w:rFonts w:ascii="Times New Roman" w:eastAsia="Times New Roman" w:hAnsi="Times New Roman" w:cs="Times New Roman"/>
            <w:color w:val="000000"/>
            <w:sz w:val="22"/>
            <w:szCs w:val="22"/>
          </w:rPr>
          <w:t>deliberately</w:t>
        </w:r>
      </w:ins>
      <w:del w:id="182" w:author="Joao Xavier" w:date="2021-01-18T11:29:00Z">
        <w:r w:rsidDel="003243BE">
          <w:rPr>
            <w:rFonts w:ascii="Times New Roman" w:eastAsia="Times New Roman" w:hAnsi="Times New Roman" w:cs="Times New Roman"/>
            <w:color w:val="000000"/>
            <w:sz w:val="22"/>
            <w:szCs w:val="22"/>
          </w:rPr>
          <w:delText>on purpose</w:delText>
        </w:r>
      </w:del>
      <w:r>
        <w:rPr>
          <w:rFonts w:ascii="Times New Roman" w:eastAsia="Times New Roman" w:hAnsi="Times New Roman" w:cs="Times New Roman"/>
          <w:color w:val="000000"/>
          <w:sz w:val="22"/>
          <w:szCs w:val="22"/>
        </w:rPr>
        <w:t>. Although there is a single file in each folder</w:t>
      </w:r>
      <w:r w:rsidR="00A04537">
        <w:rPr>
          <w:rFonts w:ascii="Times New Roman" w:eastAsia="Times New Roman" w:hAnsi="Times New Roman" w:cs="Times New Roman"/>
          <w:color w:val="000000"/>
          <w:sz w:val="22"/>
          <w:szCs w:val="22"/>
        </w:rPr>
        <w:t xml:space="preserve"> at the moment</w:t>
      </w:r>
      <w:r>
        <w:rPr>
          <w:rFonts w:ascii="Times New Roman" w:eastAsia="Times New Roman" w:hAnsi="Times New Roman" w:cs="Times New Roman"/>
          <w:color w:val="000000"/>
          <w:sz w:val="22"/>
          <w:szCs w:val="22"/>
        </w:rPr>
        <w:t xml:space="preserve">, we expect to expand the contents of these folders </w:t>
      </w:r>
      <w:bookmarkStart w:id="183" w:name="OLE_LINK39"/>
      <w:bookmarkStart w:id="184" w:name="OLE_LINK40"/>
      <w:r>
        <w:rPr>
          <w:rFonts w:ascii="Times New Roman" w:eastAsia="Times New Roman" w:hAnsi="Times New Roman" w:cs="Times New Roman"/>
          <w:color w:val="000000"/>
          <w:sz w:val="22"/>
          <w:szCs w:val="22"/>
        </w:rPr>
        <w:t xml:space="preserve">by </w:t>
      </w:r>
      <w:bookmarkEnd w:id="183"/>
      <w:bookmarkEnd w:id="184"/>
      <w:r>
        <w:rPr>
          <w:rFonts w:ascii="Times New Roman" w:eastAsia="Times New Roman" w:hAnsi="Times New Roman" w:cs="Times New Roman"/>
          <w:color w:val="000000"/>
          <w:sz w:val="22"/>
          <w:szCs w:val="22"/>
        </w:rPr>
        <w:t xml:space="preserve">cleaning up more data in the future. For example, </w:t>
      </w:r>
      <w:r w:rsidR="00A04537">
        <w:rPr>
          <w:rFonts w:ascii="Times New Roman" w:eastAsia="Times New Roman" w:hAnsi="Times New Roman" w:cs="Times New Roman"/>
          <w:color w:val="000000"/>
          <w:sz w:val="22"/>
          <w:szCs w:val="22"/>
        </w:rPr>
        <w:t xml:space="preserve">the </w:t>
      </w:r>
      <w:bookmarkStart w:id="185" w:name="OLE_LINK45"/>
      <w:bookmarkStart w:id="186" w:name="OLE_LINK46"/>
      <w:r w:rsidR="00A04537">
        <w:rPr>
          <w:rFonts w:ascii="Times New Roman" w:eastAsia="Times New Roman" w:hAnsi="Times New Roman" w:cs="Times New Roman"/>
          <w:color w:val="000000"/>
          <w:sz w:val="22"/>
          <w:szCs w:val="22"/>
        </w:rPr>
        <w:t xml:space="preserve">taxonomic classification of fungal ITS sequences </w:t>
      </w:r>
      <w:bookmarkEnd w:id="185"/>
      <w:bookmarkEnd w:id="186"/>
      <w:r w:rsidR="00A04537">
        <w:rPr>
          <w:rFonts w:ascii="Times New Roman" w:eastAsia="Times New Roman" w:hAnsi="Times New Roman" w:cs="Times New Roman"/>
          <w:color w:val="000000"/>
          <w:sz w:val="22"/>
          <w:szCs w:val="22"/>
        </w:rPr>
        <w:t xml:space="preserve">may be saved to a different </w:t>
      </w:r>
      <w:r w:rsidR="003D18D6">
        <w:rPr>
          <w:rFonts w:ascii="Times New Roman" w:eastAsia="Times New Roman" w:hAnsi="Times New Roman" w:cs="Times New Roman"/>
          <w:color w:val="000000"/>
          <w:sz w:val="22"/>
          <w:szCs w:val="22"/>
        </w:rPr>
        <w:t>file in the “taxonomy” folder.</w:t>
      </w:r>
      <w:r w:rsidR="00957D4F">
        <w:rPr>
          <w:rFonts w:ascii="Times New Roman" w:eastAsia="Times New Roman" w:hAnsi="Times New Roman" w:cs="Times New Roman"/>
          <w:color w:val="000000"/>
          <w:sz w:val="22"/>
          <w:szCs w:val="22"/>
        </w:rPr>
        <w:t xml:space="preserve"> We explained our </w:t>
      </w:r>
      <w:del w:id="187" w:author="Joao Xavier" w:date="2021-01-18T11:29:00Z">
        <w:r w:rsidR="00957D4F" w:rsidDel="003243BE">
          <w:rPr>
            <w:rFonts w:ascii="Times New Roman" w:eastAsia="Times New Roman" w:hAnsi="Times New Roman" w:cs="Times New Roman"/>
            <w:color w:val="000000"/>
            <w:sz w:val="22"/>
            <w:szCs w:val="22"/>
          </w:rPr>
          <w:delText xml:space="preserve">rationale </w:delText>
        </w:r>
      </w:del>
      <w:ins w:id="188" w:author="Joao Xavier" w:date="2021-01-18T11:29:00Z">
        <w:r w:rsidR="003243BE">
          <w:rPr>
            <w:rFonts w:ascii="Times New Roman" w:eastAsia="Times New Roman" w:hAnsi="Times New Roman" w:cs="Times New Roman"/>
            <w:color w:val="000000"/>
            <w:sz w:val="22"/>
            <w:szCs w:val="22"/>
          </w:rPr>
          <w:t>reasons</w:t>
        </w:r>
        <w:r w:rsidR="003243BE">
          <w:rPr>
            <w:rFonts w:ascii="Times New Roman" w:eastAsia="Times New Roman" w:hAnsi="Times New Roman" w:cs="Times New Roman"/>
            <w:color w:val="000000"/>
            <w:sz w:val="22"/>
            <w:szCs w:val="22"/>
          </w:rPr>
          <w:t xml:space="preserve"> </w:t>
        </w:r>
      </w:ins>
      <w:r w:rsidR="00957D4F">
        <w:rPr>
          <w:rFonts w:ascii="Times New Roman" w:eastAsia="Times New Roman" w:hAnsi="Times New Roman" w:cs="Times New Roman"/>
          <w:color w:val="000000"/>
          <w:sz w:val="22"/>
          <w:szCs w:val="22"/>
        </w:rPr>
        <w:t>in the manuscript (</w:t>
      </w:r>
      <w:r w:rsidR="00957D4F" w:rsidRPr="00CD131F">
        <w:rPr>
          <w:rFonts w:ascii="Times New Roman" w:eastAsia="Times New Roman" w:hAnsi="Times New Roman" w:cs="Times New Roman"/>
          <w:color w:val="000000"/>
          <w:sz w:val="22"/>
          <w:szCs w:val="22"/>
          <w:highlight w:val="yellow"/>
        </w:rPr>
        <w:t xml:space="preserve">Line </w:t>
      </w:r>
      <w:r w:rsidR="00636985">
        <w:rPr>
          <w:rFonts w:ascii="Times New Roman" w:eastAsia="Times New Roman" w:hAnsi="Times New Roman" w:cs="Times New Roman"/>
          <w:color w:val="000000"/>
          <w:sz w:val="22"/>
          <w:szCs w:val="22"/>
          <w:highlight w:val="yellow"/>
        </w:rPr>
        <w:t>2</w:t>
      </w:r>
      <w:r w:rsidR="00F504A1">
        <w:rPr>
          <w:rFonts w:ascii="Times New Roman" w:eastAsia="Times New Roman" w:hAnsi="Times New Roman" w:cs="Times New Roman"/>
          <w:color w:val="000000"/>
          <w:sz w:val="22"/>
          <w:szCs w:val="22"/>
          <w:highlight w:val="yellow"/>
        </w:rPr>
        <w:t>2</w:t>
      </w:r>
      <w:ins w:id="189" w:author="Joao Xavier" w:date="2021-01-18T11:29:00Z">
        <w:r w:rsidR="00017830">
          <w:rPr>
            <w:rFonts w:ascii="Times New Roman" w:eastAsia="Times New Roman" w:hAnsi="Times New Roman" w:cs="Times New Roman"/>
            <w:color w:val="000000"/>
            <w:sz w:val="22"/>
            <w:szCs w:val="22"/>
            <w:highlight w:val="yellow"/>
          </w:rPr>
          <w:t>2</w:t>
        </w:r>
      </w:ins>
      <w:del w:id="190" w:author="Joao Xavier" w:date="2021-01-18T11:29:00Z">
        <w:r w:rsidR="00F504A1" w:rsidDel="00017830">
          <w:rPr>
            <w:rFonts w:ascii="Times New Roman" w:eastAsia="Times New Roman" w:hAnsi="Times New Roman" w:cs="Times New Roman"/>
            <w:color w:val="000000"/>
            <w:sz w:val="22"/>
            <w:szCs w:val="22"/>
            <w:highlight w:val="yellow"/>
          </w:rPr>
          <w:delText>0</w:delText>
        </w:r>
      </w:del>
      <w:r w:rsidR="00F504A1">
        <w:rPr>
          <w:rFonts w:ascii="Times New Roman" w:eastAsia="Times New Roman" w:hAnsi="Times New Roman" w:cs="Times New Roman"/>
          <w:color w:val="000000"/>
          <w:sz w:val="22"/>
          <w:szCs w:val="22"/>
          <w:highlight w:val="yellow"/>
        </w:rPr>
        <w:t>-22</w:t>
      </w:r>
      <w:ins w:id="191" w:author="Joao Xavier" w:date="2021-01-18T11:29:00Z">
        <w:r w:rsidR="00017830">
          <w:rPr>
            <w:rFonts w:ascii="Times New Roman" w:eastAsia="Times New Roman" w:hAnsi="Times New Roman" w:cs="Times New Roman"/>
            <w:color w:val="000000"/>
            <w:sz w:val="22"/>
            <w:szCs w:val="22"/>
            <w:highlight w:val="yellow"/>
          </w:rPr>
          <w:t>5</w:t>
        </w:r>
      </w:ins>
      <w:del w:id="192" w:author="Joao Xavier" w:date="2021-01-18T11:29:00Z">
        <w:r w:rsidR="00F504A1" w:rsidDel="00017830">
          <w:rPr>
            <w:rFonts w:ascii="Times New Roman" w:eastAsia="Times New Roman" w:hAnsi="Times New Roman" w:cs="Times New Roman"/>
            <w:color w:val="000000"/>
            <w:sz w:val="22"/>
            <w:szCs w:val="22"/>
            <w:highlight w:val="yellow"/>
          </w:rPr>
          <w:delText>2</w:delText>
        </w:r>
      </w:del>
      <w:r w:rsidR="00957D4F">
        <w:rPr>
          <w:rFonts w:ascii="Times New Roman" w:eastAsia="Times New Roman" w:hAnsi="Times New Roman" w:cs="Times New Roman"/>
          <w:color w:val="000000"/>
          <w:sz w:val="22"/>
          <w:szCs w:val="22"/>
        </w:rPr>
        <w:t>)</w:t>
      </w:r>
      <w:r w:rsidR="00BC3471">
        <w:rPr>
          <w:rFonts w:ascii="Times New Roman" w:eastAsia="Times New Roman" w:hAnsi="Times New Roman" w:cs="Times New Roman"/>
          <w:color w:val="000000"/>
          <w:sz w:val="22"/>
          <w:szCs w:val="22"/>
        </w:rPr>
        <w:t>.</w:t>
      </w:r>
    </w:p>
    <w:p w14:paraId="63ADC55A" w14:textId="12AF9775" w:rsidR="00085CF9" w:rsidRPr="00085CF9" w:rsidRDefault="000F045E" w:rsidP="00A04537">
      <w:pPr>
        <w:spacing w:after="240"/>
        <w:jc w:val="both"/>
        <w:rPr>
          <w:rFonts w:ascii="Times New Roman" w:eastAsia="Times New Roman" w:hAnsi="Times New Roman" w:cs="Times New Roman"/>
          <w:i/>
          <w:iCs/>
          <w:color w:val="000000"/>
          <w:sz w:val="22"/>
          <w:szCs w:val="22"/>
          <w:shd w:val="clear" w:color="auto" w:fill="FFFFFF"/>
        </w:rPr>
      </w:pPr>
      <w:r w:rsidRPr="000F045E">
        <w:rPr>
          <w:rFonts w:ascii="Times New Roman" w:eastAsia="Times New Roman" w:hAnsi="Times New Roman" w:cs="Times New Roman"/>
          <w:i/>
          <w:iCs/>
          <w:color w:val="000000"/>
          <w:sz w:val="22"/>
          <w:szCs w:val="22"/>
          <w:shd w:val="clear" w:color="auto" w:fill="FFFFFF"/>
        </w:rPr>
        <w:br/>
      </w:r>
      <w:del w:id="193" w:author="Joao Xavier" w:date="2021-01-18T11:31:00Z">
        <w:r w:rsidR="00085CF9" w:rsidRPr="0010570E" w:rsidDel="008B0E29">
          <w:rPr>
            <w:rFonts w:ascii="Times New Roman" w:eastAsia="Times New Roman" w:hAnsi="Times New Roman" w:cs="Times New Roman"/>
            <w:b/>
            <w:bCs/>
            <w:color w:val="000000"/>
            <w:sz w:val="22"/>
            <w:szCs w:val="22"/>
          </w:rPr>
          <w:delText>Reviewer</w:delText>
        </w:r>
      </w:del>
      <w:ins w:id="194" w:author="Joao Xavier" w:date="2021-01-18T11:31:00Z">
        <w:r w:rsidR="008B0E29">
          <w:rPr>
            <w:rFonts w:ascii="Times New Roman" w:eastAsia="Times New Roman" w:hAnsi="Times New Roman" w:cs="Times New Roman"/>
            <w:b/>
            <w:bCs/>
            <w:color w:val="000000"/>
            <w:sz w:val="22"/>
            <w:szCs w:val="22"/>
          </w:rPr>
          <w:t>Referee</w:t>
        </w:r>
      </w:ins>
      <w:r w:rsidR="00085CF9" w:rsidRPr="0010570E">
        <w:rPr>
          <w:rFonts w:ascii="Times New Roman" w:eastAsia="Times New Roman" w:hAnsi="Times New Roman" w:cs="Times New Roman"/>
          <w:b/>
          <w:bCs/>
          <w:color w:val="000000"/>
          <w:sz w:val="22"/>
          <w:szCs w:val="22"/>
        </w:rPr>
        <w:t xml:space="preserve"> #</w:t>
      </w:r>
      <w:r w:rsidR="00085CF9">
        <w:rPr>
          <w:rFonts w:ascii="Times New Roman" w:eastAsia="Times New Roman" w:hAnsi="Times New Roman" w:cs="Times New Roman"/>
          <w:b/>
          <w:bCs/>
          <w:color w:val="000000"/>
          <w:sz w:val="22"/>
          <w:szCs w:val="22"/>
        </w:rPr>
        <w:t>2</w:t>
      </w:r>
    </w:p>
    <w:p w14:paraId="1323D6C1" w14:textId="51BEAF2E" w:rsidR="00085CF9" w:rsidRDefault="00085CF9" w:rsidP="00E77849">
      <w:pPr>
        <w:spacing w:after="240"/>
        <w:jc w:val="both"/>
        <w:rPr>
          <w:rFonts w:ascii="Times New Roman" w:eastAsia="Times New Roman" w:hAnsi="Times New Roman" w:cs="Times New Roman"/>
          <w:b/>
          <w:bCs/>
          <w:color w:val="000000"/>
          <w:sz w:val="22"/>
          <w:szCs w:val="22"/>
          <w:shd w:val="clear" w:color="auto" w:fill="FFFFFF"/>
        </w:rPr>
      </w:pPr>
      <w:bookmarkStart w:id="195" w:name="OLE_LINK22"/>
      <w:bookmarkStart w:id="196" w:name="OLE_LINK23"/>
      <w:r w:rsidRPr="00713206">
        <w:rPr>
          <w:rFonts w:ascii="Times New Roman" w:eastAsia="Times New Roman" w:hAnsi="Times New Roman" w:cs="Times New Roman"/>
          <w:b/>
          <w:bCs/>
          <w:color w:val="000000"/>
          <w:sz w:val="22"/>
          <w:szCs w:val="22"/>
        </w:rPr>
        <w:t xml:space="preserve">Comment </w:t>
      </w:r>
      <w:r w:rsidR="00847FA8">
        <w:rPr>
          <w:rFonts w:ascii="Times New Roman" w:eastAsia="Times New Roman" w:hAnsi="Times New Roman" w:cs="Times New Roman"/>
          <w:b/>
          <w:bCs/>
          <w:color w:val="000000"/>
          <w:sz w:val="22"/>
          <w:szCs w:val="22"/>
        </w:rPr>
        <w:t>1</w:t>
      </w:r>
      <w:r w:rsidRPr="00713206">
        <w:rPr>
          <w:rFonts w:ascii="Times New Roman" w:eastAsia="Times New Roman" w:hAnsi="Times New Roman" w:cs="Times New Roman"/>
          <w:b/>
          <w:bCs/>
          <w:color w:val="000000"/>
          <w:sz w:val="22"/>
          <w:szCs w:val="22"/>
        </w:rPr>
        <w:t xml:space="preserve">: </w:t>
      </w:r>
      <w:bookmarkEnd w:id="195"/>
      <w:bookmarkEnd w:id="196"/>
      <w:r w:rsidRPr="00713206">
        <w:rPr>
          <w:rFonts w:ascii="Times New Roman" w:eastAsia="Times New Roman" w:hAnsi="Times New Roman" w:cs="Times New Roman"/>
          <w:b/>
          <w:bCs/>
          <w:color w:val="000000"/>
          <w:sz w:val="22"/>
          <w:szCs w:val="22"/>
        </w:rPr>
        <w:t>“</w:t>
      </w:r>
      <w:r w:rsidR="000F045E" w:rsidRPr="000F045E">
        <w:rPr>
          <w:rFonts w:ascii="Times New Roman" w:eastAsia="Times New Roman" w:hAnsi="Times New Roman" w:cs="Times New Roman"/>
          <w:i/>
          <w:iCs/>
          <w:color w:val="000000"/>
          <w:sz w:val="22"/>
          <w:szCs w:val="22"/>
          <w:shd w:val="clear" w:color="auto" w:fill="FFFFFF"/>
        </w:rPr>
        <w:t>Nice repository model.</w:t>
      </w:r>
      <w:r w:rsidRPr="00085CF9">
        <w:rPr>
          <w:rFonts w:ascii="Times New Roman" w:eastAsia="Times New Roman" w:hAnsi="Times New Roman" w:cs="Times New Roman"/>
          <w:b/>
          <w:bCs/>
          <w:color w:val="000000"/>
          <w:sz w:val="22"/>
          <w:szCs w:val="22"/>
          <w:shd w:val="clear" w:color="auto" w:fill="FFFFFF"/>
        </w:rPr>
        <w:t>”</w:t>
      </w:r>
    </w:p>
    <w:p w14:paraId="5A1431B1" w14:textId="691C8731" w:rsidR="00A91077" w:rsidRPr="00A91077" w:rsidRDefault="00A91077" w:rsidP="00E77849">
      <w:pPr>
        <w:spacing w:after="240"/>
        <w:jc w:val="both"/>
        <w:rPr>
          <w:rFonts w:ascii="Times New Roman" w:eastAsia="Times New Roman" w:hAnsi="Times New Roman" w:cs="Times New Roman"/>
          <w:b/>
          <w:bCs/>
          <w:color w:val="000000"/>
          <w:sz w:val="22"/>
          <w:szCs w:val="22"/>
          <w:shd w:val="clear" w:color="auto" w:fill="FFFFFF"/>
        </w:rPr>
      </w:pPr>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t>
      </w:r>
      <w:bookmarkStart w:id="197" w:name="OLE_LINK43"/>
      <w:bookmarkStart w:id="198" w:name="OLE_LINK44"/>
      <w:r>
        <w:rPr>
          <w:rFonts w:ascii="Times New Roman" w:eastAsia="Times New Roman" w:hAnsi="Times New Roman" w:cs="Times New Roman"/>
          <w:color w:val="000000"/>
          <w:sz w:val="22"/>
          <w:szCs w:val="22"/>
        </w:rPr>
        <w:t xml:space="preserve">We thank the </w:t>
      </w:r>
      <w:del w:id="199" w:author="Joao Xavier" w:date="2021-01-18T11:30:00Z">
        <w:r w:rsidDel="008B0E29">
          <w:rPr>
            <w:rFonts w:ascii="Times New Roman" w:eastAsia="Times New Roman" w:hAnsi="Times New Roman" w:cs="Times New Roman"/>
            <w:color w:val="000000"/>
            <w:sz w:val="22"/>
            <w:szCs w:val="22"/>
          </w:rPr>
          <w:delText xml:space="preserve">reviewer </w:delText>
        </w:r>
      </w:del>
      <w:ins w:id="200" w:author="Joao Xavier" w:date="2021-01-18T11:30:00Z">
        <w:r w:rsidR="008B0E29">
          <w:rPr>
            <w:rFonts w:ascii="Times New Roman" w:eastAsia="Times New Roman" w:hAnsi="Times New Roman" w:cs="Times New Roman"/>
            <w:color w:val="000000"/>
            <w:sz w:val="22"/>
            <w:szCs w:val="22"/>
          </w:rPr>
          <w:t>referee</w:t>
        </w:r>
        <w:r w:rsidR="008B0E29">
          <w:rPr>
            <w:rFonts w:ascii="Times New Roman" w:eastAsia="Times New Roman" w:hAnsi="Times New Roman" w:cs="Times New Roman"/>
            <w:color w:val="000000"/>
            <w:sz w:val="22"/>
            <w:szCs w:val="22"/>
          </w:rPr>
          <w:t xml:space="preserve"> </w:t>
        </w:r>
      </w:ins>
      <w:r>
        <w:rPr>
          <w:rFonts w:ascii="Times New Roman" w:eastAsia="Times New Roman" w:hAnsi="Times New Roman" w:cs="Times New Roman"/>
          <w:color w:val="000000"/>
          <w:sz w:val="22"/>
          <w:szCs w:val="22"/>
        </w:rPr>
        <w:t xml:space="preserve">for reading </w:t>
      </w:r>
      <w:r w:rsidR="006304DC">
        <w:rPr>
          <w:rFonts w:ascii="Times New Roman" w:eastAsia="Times New Roman" w:hAnsi="Times New Roman" w:cs="Times New Roman" w:hint="eastAsia"/>
          <w:color w:val="000000"/>
          <w:sz w:val="22"/>
          <w:szCs w:val="22"/>
        </w:rPr>
        <w:t>and</w:t>
      </w:r>
      <w:r w:rsidR="006304DC">
        <w:rPr>
          <w:rFonts w:ascii="Times New Roman" w:eastAsia="Times New Roman" w:hAnsi="Times New Roman" w:cs="Times New Roman"/>
          <w:color w:val="000000"/>
          <w:sz w:val="22"/>
          <w:szCs w:val="22"/>
        </w:rPr>
        <w:t xml:space="preserve"> </w:t>
      </w:r>
      <w:r w:rsidR="006304DC">
        <w:rPr>
          <w:rFonts w:ascii="Times New Roman" w:eastAsia="Times New Roman" w:hAnsi="Times New Roman" w:cs="Times New Roman" w:hint="eastAsia"/>
          <w:color w:val="000000"/>
          <w:sz w:val="22"/>
          <w:szCs w:val="22"/>
        </w:rPr>
        <w:t>commenting</w:t>
      </w:r>
      <w:r w:rsidR="006304DC">
        <w:rPr>
          <w:rFonts w:ascii="Times New Roman" w:eastAsia="Times New Roman" w:hAnsi="Times New Roman" w:cs="Times New Roman"/>
          <w:color w:val="000000"/>
          <w:sz w:val="22"/>
          <w:szCs w:val="22"/>
        </w:rPr>
        <w:t xml:space="preserve"> </w:t>
      </w:r>
      <w:r w:rsidR="006304DC">
        <w:rPr>
          <w:rFonts w:ascii="Times New Roman" w:eastAsia="Times New Roman" w:hAnsi="Times New Roman" w:cs="Times New Roman" w:hint="eastAsia"/>
          <w:color w:val="000000"/>
          <w:sz w:val="22"/>
          <w:szCs w:val="22"/>
        </w:rPr>
        <w:t>on</w:t>
      </w:r>
      <w:r w:rsidR="006304D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our manuscript</w:t>
      </w:r>
      <w:bookmarkEnd w:id="197"/>
      <w:bookmarkEnd w:id="198"/>
      <w:r>
        <w:rPr>
          <w:rFonts w:ascii="Times New Roman" w:eastAsia="Times New Roman" w:hAnsi="Times New Roman" w:cs="Times New Roman"/>
          <w:color w:val="000000"/>
          <w:sz w:val="22"/>
          <w:szCs w:val="22"/>
        </w:rPr>
        <w:t>.</w:t>
      </w:r>
    </w:p>
    <w:p w14:paraId="528C401E" w14:textId="7A3696DA" w:rsidR="00847FA8" w:rsidRDefault="00847FA8" w:rsidP="00E77849">
      <w:pPr>
        <w:spacing w:after="240"/>
        <w:rPr>
          <w:rFonts w:ascii="Times New Roman" w:eastAsia="Times New Roman" w:hAnsi="Times New Roman" w:cs="Times New Roman"/>
          <w:b/>
          <w:bCs/>
          <w:color w:val="000000"/>
          <w:sz w:val="22"/>
          <w:szCs w:val="22"/>
          <w:shd w:val="clear" w:color="auto" w:fill="FFFFFF"/>
        </w:rPr>
      </w:pPr>
      <w:r w:rsidRPr="00713206">
        <w:rPr>
          <w:rFonts w:ascii="Times New Roman" w:eastAsia="Times New Roman" w:hAnsi="Times New Roman" w:cs="Times New Roman"/>
          <w:b/>
          <w:bCs/>
          <w:color w:val="000000"/>
          <w:sz w:val="22"/>
          <w:szCs w:val="22"/>
        </w:rPr>
        <w:t xml:space="preserve">Comment </w:t>
      </w:r>
      <w:r>
        <w:rPr>
          <w:rFonts w:ascii="Times New Roman" w:eastAsia="Times New Roman" w:hAnsi="Times New Roman" w:cs="Times New Roman"/>
          <w:b/>
          <w:bCs/>
          <w:color w:val="000000"/>
          <w:sz w:val="22"/>
          <w:szCs w:val="22"/>
        </w:rPr>
        <w:t>2</w:t>
      </w:r>
      <w:r w:rsidRPr="00713206">
        <w:rPr>
          <w:rFonts w:ascii="Times New Roman" w:eastAsia="Times New Roman" w:hAnsi="Times New Roman" w:cs="Times New Roman"/>
          <w:b/>
          <w:bCs/>
          <w:color w:val="000000"/>
          <w:sz w:val="22"/>
          <w:szCs w:val="22"/>
        </w:rPr>
        <w:t xml:space="preserve">: </w:t>
      </w:r>
      <w:r>
        <w:rPr>
          <w:rFonts w:ascii="Times New Roman" w:eastAsia="Times New Roman" w:hAnsi="Times New Roman" w:cs="Times New Roman"/>
          <w:b/>
          <w:bCs/>
          <w:color w:val="000000"/>
          <w:sz w:val="22"/>
          <w:szCs w:val="22"/>
        </w:rPr>
        <w:t>“</w:t>
      </w:r>
      <w:r w:rsidR="000F045E" w:rsidRPr="000F045E">
        <w:rPr>
          <w:rFonts w:ascii="Times New Roman" w:eastAsia="Times New Roman" w:hAnsi="Times New Roman" w:cs="Times New Roman"/>
          <w:i/>
          <w:iCs/>
          <w:color w:val="000000"/>
          <w:sz w:val="22"/>
          <w:szCs w:val="22"/>
          <w:shd w:val="clear" w:color="auto" w:fill="FFFFFF"/>
        </w:rPr>
        <w:t>Some comments: Have you added, in the repo, the episodes of GVHD? How many did you find? Have you identified some risk factors for them?</w:t>
      </w:r>
      <w:r>
        <w:rPr>
          <w:rFonts w:ascii="Times New Roman" w:eastAsia="Times New Roman" w:hAnsi="Times New Roman" w:cs="Times New Roman"/>
          <w:b/>
          <w:bCs/>
          <w:color w:val="000000"/>
          <w:sz w:val="22"/>
          <w:szCs w:val="22"/>
          <w:shd w:val="clear" w:color="auto" w:fill="FFFFFF"/>
        </w:rPr>
        <w:t>”</w:t>
      </w:r>
    </w:p>
    <w:p w14:paraId="4E1C9E3E" w14:textId="45DE52EA" w:rsidR="00E1461C" w:rsidRDefault="00847FA8" w:rsidP="008B6E6A">
      <w:pPr>
        <w:rPr>
          <w:rFonts w:ascii="Times New Roman" w:eastAsia="Times New Roman" w:hAnsi="Times New Roman" w:cs="Times New Roman"/>
          <w:color w:val="000000"/>
          <w:sz w:val="22"/>
          <w:szCs w:val="22"/>
        </w:rPr>
        <w:pPrChange w:id="201" w:author="Joao Xavier" w:date="2021-01-18T11:37:00Z">
          <w:pPr>
            <w:jc w:val="both"/>
          </w:pPr>
        </w:pPrChange>
      </w:pPr>
      <w:bookmarkStart w:id="202" w:name="OLE_LINK47"/>
      <w:bookmarkStart w:id="203" w:name="OLE_LINK48"/>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t>
      </w:r>
      <w:r w:rsidR="00ED2E2C" w:rsidRPr="00ED2E2C">
        <w:rPr>
          <w:rFonts w:ascii="Times New Roman" w:eastAsia="Times New Roman" w:hAnsi="Times New Roman" w:cs="Times New Roman"/>
          <w:color w:val="000000"/>
          <w:sz w:val="22"/>
          <w:szCs w:val="22"/>
        </w:rPr>
        <w:t xml:space="preserve">We </w:t>
      </w:r>
      <w:bookmarkEnd w:id="202"/>
      <w:bookmarkEnd w:id="203"/>
      <w:r w:rsidR="00ED2E2C" w:rsidRPr="00ED2E2C">
        <w:rPr>
          <w:rFonts w:ascii="Times New Roman" w:eastAsia="Times New Roman" w:hAnsi="Times New Roman" w:cs="Times New Roman"/>
          <w:color w:val="000000"/>
          <w:sz w:val="22"/>
          <w:szCs w:val="22"/>
        </w:rPr>
        <w:t xml:space="preserve">appreciate the </w:t>
      </w:r>
      <w:del w:id="204" w:author="Joao Xavier" w:date="2021-01-18T11:30:00Z">
        <w:r w:rsidR="00ED2E2C" w:rsidRPr="00ED2E2C" w:rsidDel="008B0E29">
          <w:rPr>
            <w:rFonts w:ascii="Times New Roman" w:eastAsia="Times New Roman" w:hAnsi="Times New Roman" w:cs="Times New Roman"/>
            <w:color w:val="000000"/>
            <w:sz w:val="22"/>
            <w:szCs w:val="22"/>
          </w:rPr>
          <w:delText>reviewer</w:delText>
        </w:r>
      </w:del>
      <w:ins w:id="205" w:author="Joao Xavier" w:date="2021-01-18T11:30:00Z">
        <w:r w:rsidR="008B0E29">
          <w:rPr>
            <w:rFonts w:ascii="Times New Roman" w:eastAsia="Times New Roman" w:hAnsi="Times New Roman" w:cs="Times New Roman"/>
            <w:color w:val="000000"/>
            <w:sz w:val="22"/>
            <w:szCs w:val="22"/>
          </w:rPr>
          <w:t>referee</w:t>
        </w:r>
      </w:ins>
      <w:r w:rsidR="00ED2E2C" w:rsidRPr="00ED2E2C">
        <w:rPr>
          <w:rFonts w:ascii="Times New Roman" w:eastAsia="Times New Roman" w:hAnsi="Times New Roman" w:cs="Times New Roman"/>
          <w:color w:val="000000"/>
          <w:sz w:val="22"/>
          <w:szCs w:val="22"/>
        </w:rPr>
        <w:t>’s interest in GVHD</w:t>
      </w:r>
      <w:del w:id="206" w:author="Joao Xavier" w:date="2021-01-18T11:31:00Z">
        <w:r w:rsidR="00ED2E2C" w:rsidRPr="00ED2E2C" w:rsidDel="00EA248E">
          <w:rPr>
            <w:rFonts w:ascii="Times New Roman" w:eastAsia="Times New Roman" w:hAnsi="Times New Roman" w:cs="Times New Roman"/>
            <w:color w:val="000000"/>
            <w:sz w:val="22"/>
            <w:szCs w:val="22"/>
          </w:rPr>
          <w:delText xml:space="preserve"> outcomes</w:delText>
        </w:r>
      </w:del>
      <w:r w:rsidR="00ED2E2C">
        <w:rPr>
          <w:rFonts w:ascii="Times New Roman" w:eastAsia="Times New Roman" w:hAnsi="Times New Roman" w:cs="Times New Roman"/>
          <w:color w:val="000000"/>
          <w:sz w:val="22"/>
          <w:szCs w:val="22"/>
        </w:rPr>
        <w:t xml:space="preserve">. </w:t>
      </w:r>
      <w:r w:rsidR="00E1461C">
        <w:rPr>
          <w:rFonts w:ascii="Times New Roman" w:eastAsia="Times New Roman" w:hAnsi="Times New Roman" w:cs="Times New Roman"/>
          <w:color w:val="000000"/>
          <w:sz w:val="22"/>
          <w:szCs w:val="22"/>
        </w:rPr>
        <w:t>We have not added GVHD data as d</w:t>
      </w:r>
      <w:r w:rsidR="00E1461C" w:rsidRPr="00ED2E2C">
        <w:rPr>
          <w:rFonts w:ascii="Times New Roman" w:eastAsia="Times New Roman" w:hAnsi="Times New Roman" w:cs="Times New Roman"/>
          <w:color w:val="000000"/>
          <w:sz w:val="22"/>
          <w:szCs w:val="22"/>
        </w:rPr>
        <w:t>etailed GVHD outcomes are not available for the entire patient cohort without vetting by manual chart review. </w:t>
      </w:r>
      <w:del w:id="207" w:author="Joao Xavier" w:date="2021-01-18T11:31:00Z">
        <w:r w:rsidR="00E1461C" w:rsidRPr="00ED2E2C" w:rsidDel="00EA248E">
          <w:rPr>
            <w:rFonts w:ascii="Times New Roman" w:eastAsia="Times New Roman" w:hAnsi="Times New Roman" w:cs="Times New Roman"/>
            <w:color w:val="000000"/>
            <w:sz w:val="22"/>
            <w:szCs w:val="22"/>
          </w:rPr>
          <w:delText>We r</w:delText>
        </w:r>
      </w:del>
      <w:ins w:id="208" w:author="Joao Xavier" w:date="2021-01-18T11:31:00Z">
        <w:r w:rsidR="00EA248E">
          <w:rPr>
            <w:rFonts w:ascii="Times New Roman" w:eastAsia="Times New Roman" w:hAnsi="Times New Roman" w:cs="Times New Roman"/>
            <w:color w:val="000000"/>
            <w:sz w:val="22"/>
            <w:szCs w:val="22"/>
          </w:rPr>
          <w:t>R</w:t>
        </w:r>
      </w:ins>
      <w:r w:rsidR="00E1461C" w:rsidRPr="00ED2E2C">
        <w:rPr>
          <w:rFonts w:ascii="Times New Roman" w:eastAsia="Times New Roman" w:hAnsi="Times New Roman" w:cs="Times New Roman"/>
          <w:color w:val="000000"/>
          <w:sz w:val="22"/>
          <w:szCs w:val="22"/>
        </w:rPr>
        <w:t xml:space="preserve">egretfully </w:t>
      </w:r>
      <w:ins w:id="209" w:author="Joao Xavier" w:date="2021-01-18T11:31:00Z">
        <w:r w:rsidR="00EA248E">
          <w:rPr>
            <w:rFonts w:ascii="Times New Roman" w:eastAsia="Times New Roman" w:hAnsi="Times New Roman" w:cs="Times New Roman"/>
            <w:color w:val="000000"/>
            <w:sz w:val="22"/>
            <w:szCs w:val="22"/>
          </w:rPr>
          <w:t xml:space="preserve">we do not have permission to </w:t>
        </w:r>
      </w:ins>
      <w:ins w:id="210" w:author="Joao Xavier" w:date="2021-01-18T11:32:00Z">
        <w:r w:rsidR="00EA248E">
          <w:rPr>
            <w:rFonts w:ascii="Times New Roman" w:eastAsia="Times New Roman" w:hAnsi="Times New Roman" w:cs="Times New Roman"/>
            <w:color w:val="000000"/>
            <w:sz w:val="22"/>
            <w:szCs w:val="22"/>
          </w:rPr>
          <w:t>publish</w:t>
        </w:r>
      </w:ins>
      <w:del w:id="211" w:author="Joao Xavier" w:date="2021-01-18T11:32:00Z">
        <w:r w:rsidR="00E1461C" w:rsidRPr="00ED2E2C" w:rsidDel="00EA248E">
          <w:rPr>
            <w:rFonts w:ascii="Times New Roman" w:eastAsia="Times New Roman" w:hAnsi="Times New Roman" w:cs="Times New Roman"/>
            <w:color w:val="000000"/>
            <w:sz w:val="22"/>
            <w:szCs w:val="22"/>
          </w:rPr>
          <w:delText>cannot publicly post</w:delText>
        </w:r>
      </w:del>
      <w:r w:rsidR="00E1461C" w:rsidRPr="00ED2E2C">
        <w:rPr>
          <w:rFonts w:ascii="Times New Roman" w:eastAsia="Times New Roman" w:hAnsi="Times New Roman" w:cs="Times New Roman"/>
          <w:color w:val="000000"/>
          <w:sz w:val="22"/>
          <w:szCs w:val="22"/>
        </w:rPr>
        <w:t xml:space="preserve"> such patient-level </w:t>
      </w:r>
      <w:ins w:id="212" w:author="Joao Xavier" w:date="2021-01-18T11:32:00Z">
        <w:r w:rsidR="00EA248E">
          <w:rPr>
            <w:rFonts w:ascii="Times New Roman" w:eastAsia="Times New Roman" w:hAnsi="Times New Roman" w:cs="Times New Roman"/>
            <w:color w:val="000000"/>
            <w:sz w:val="22"/>
            <w:szCs w:val="22"/>
          </w:rPr>
          <w:t xml:space="preserve">granular data on </w:t>
        </w:r>
      </w:ins>
      <w:r w:rsidR="00E1461C" w:rsidRPr="00ED2E2C">
        <w:rPr>
          <w:rFonts w:ascii="Times New Roman" w:eastAsia="Times New Roman" w:hAnsi="Times New Roman" w:cs="Times New Roman"/>
          <w:color w:val="000000"/>
          <w:sz w:val="22"/>
          <w:szCs w:val="22"/>
        </w:rPr>
        <w:t>outcomes, even de-identified.</w:t>
      </w:r>
      <w:del w:id="213" w:author="Joao Xavier" w:date="2021-01-18T11:34:00Z">
        <w:r w:rsidR="00E1461C" w:rsidDel="00EA248E">
          <w:rPr>
            <w:rFonts w:ascii="Times New Roman" w:eastAsia="Times New Roman" w:hAnsi="Times New Roman" w:cs="Times New Roman"/>
            <w:color w:val="000000"/>
            <w:sz w:val="22"/>
            <w:szCs w:val="22"/>
          </w:rPr>
          <w:delText xml:space="preserve"> </w:delText>
        </w:r>
      </w:del>
    </w:p>
    <w:p w14:paraId="129623B8" w14:textId="77777777" w:rsidR="00E1461C" w:rsidRDefault="00E1461C" w:rsidP="008B6E6A">
      <w:pPr>
        <w:rPr>
          <w:rFonts w:ascii="Times New Roman" w:eastAsia="Times New Roman" w:hAnsi="Times New Roman" w:cs="Times New Roman"/>
          <w:color w:val="000000"/>
          <w:sz w:val="22"/>
          <w:szCs w:val="22"/>
        </w:rPr>
        <w:pPrChange w:id="214" w:author="Joao Xavier" w:date="2021-01-18T11:37:00Z">
          <w:pPr>
            <w:jc w:val="both"/>
          </w:pPr>
        </w:pPrChange>
      </w:pPr>
    </w:p>
    <w:p w14:paraId="49BE0EDE" w14:textId="7D641B61" w:rsidR="00606447" w:rsidRDefault="00E1461C" w:rsidP="008B6E6A">
      <w:pPr>
        <w:rPr>
          <w:rFonts w:ascii="Times New Roman" w:eastAsia="Times New Roman" w:hAnsi="Times New Roman" w:cs="Times New Roman"/>
          <w:color w:val="000000"/>
          <w:sz w:val="22"/>
          <w:szCs w:val="22"/>
        </w:rPr>
        <w:pPrChange w:id="215" w:author="Joao Xavier" w:date="2021-01-18T11:36:00Z">
          <w:pPr>
            <w:jc w:val="both"/>
          </w:pPr>
        </w:pPrChange>
      </w:pPr>
      <w:del w:id="216" w:author="Joao Xavier" w:date="2021-01-18T11:32:00Z">
        <w:r w:rsidDel="00EA248E">
          <w:rPr>
            <w:rFonts w:ascii="Times New Roman" w:eastAsia="Times New Roman" w:hAnsi="Times New Roman" w:cs="Times New Roman"/>
            <w:color w:val="000000"/>
            <w:sz w:val="22"/>
            <w:szCs w:val="22"/>
          </w:rPr>
          <w:delText>We</w:delText>
        </w:r>
        <w:r w:rsidRPr="00ED2E2C" w:rsidDel="00EA248E">
          <w:rPr>
            <w:rFonts w:ascii="Times New Roman" w:eastAsia="Times New Roman" w:hAnsi="Times New Roman" w:cs="Times New Roman"/>
            <w:color w:val="000000"/>
            <w:sz w:val="22"/>
            <w:szCs w:val="22"/>
          </w:rPr>
          <w:delText xml:space="preserve"> </w:delText>
        </w:r>
      </w:del>
      <w:ins w:id="217" w:author="Joao Xavier" w:date="2021-01-18T11:32:00Z">
        <w:r w:rsidR="00EA248E">
          <w:rPr>
            <w:rFonts w:ascii="Times New Roman" w:eastAsia="Times New Roman" w:hAnsi="Times New Roman" w:cs="Times New Roman"/>
            <w:color w:val="000000"/>
            <w:sz w:val="22"/>
            <w:szCs w:val="22"/>
          </w:rPr>
          <w:t>But note that members of our team</w:t>
        </w:r>
        <w:r w:rsidR="00EA248E" w:rsidRPr="00ED2E2C">
          <w:rPr>
            <w:rFonts w:ascii="Times New Roman" w:eastAsia="Times New Roman" w:hAnsi="Times New Roman" w:cs="Times New Roman"/>
            <w:color w:val="000000"/>
            <w:sz w:val="22"/>
            <w:szCs w:val="22"/>
          </w:rPr>
          <w:t xml:space="preserve"> </w:t>
        </w:r>
      </w:ins>
      <w:r w:rsidRPr="00ED2E2C">
        <w:rPr>
          <w:rFonts w:ascii="Times New Roman" w:eastAsia="Times New Roman" w:hAnsi="Times New Roman" w:cs="Times New Roman"/>
          <w:color w:val="000000"/>
          <w:sz w:val="22"/>
          <w:szCs w:val="22"/>
        </w:rPr>
        <w:t xml:space="preserve">have previously reported </w:t>
      </w:r>
      <w:del w:id="218" w:author="Joao Xavier" w:date="2021-01-18T11:32:00Z">
        <w:r w:rsidRPr="00ED2E2C" w:rsidDel="00EA248E">
          <w:rPr>
            <w:rFonts w:ascii="Times New Roman" w:eastAsia="Times New Roman" w:hAnsi="Times New Roman" w:cs="Times New Roman"/>
            <w:color w:val="000000"/>
            <w:sz w:val="22"/>
            <w:szCs w:val="22"/>
          </w:rPr>
          <w:delText xml:space="preserve">that </w:delText>
        </w:r>
      </w:del>
      <w:r w:rsidRPr="00ED2E2C">
        <w:rPr>
          <w:rFonts w:ascii="Times New Roman" w:eastAsia="Times New Roman" w:hAnsi="Times New Roman" w:cs="Times New Roman"/>
          <w:color w:val="000000"/>
          <w:sz w:val="22"/>
          <w:szCs w:val="22"/>
        </w:rPr>
        <w:t>microbiome risk factors for GVHD-related mortality</w:t>
      </w:r>
      <w:ins w:id="219" w:author="Joao Xavier" w:date="2021-01-18T11:33:00Z">
        <w:r w:rsidR="00EA248E">
          <w:rPr>
            <w:rFonts w:ascii="Times New Roman" w:eastAsia="Times New Roman" w:hAnsi="Times New Roman" w:cs="Times New Roman"/>
            <w:color w:val="000000"/>
            <w:sz w:val="22"/>
            <w:szCs w:val="22"/>
          </w:rPr>
          <w:t>. Those factors</w:t>
        </w:r>
      </w:ins>
      <w:r w:rsidRPr="00ED2E2C">
        <w:rPr>
          <w:rFonts w:ascii="Times New Roman" w:eastAsia="Times New Roman" w:hAnsi="Times New Roman" w:cs="Times New Roman"/>
          <w:color w:val="000000"/>
          <w:sz w:val="22"/>
          <w:szCs w:val="22"/>
        </w:rPr>
        <w:t xml:space="preserve"> include low alpha-diversity, low abundance of </w:t>
      </w:r>
      <w:proofErr w:type="spellStart"/>
      <w:r w:rsidRPr="00ED2E2C">
        <w:rPr>
          <w:rFonts w:ascii="Times New Roman" w:eastAsia="Times New Roman" w:hAnsi="Times New Roman" w:cs="Times New Roman"/>
          <w:color w:val="000000"/>
          <w:sz w:val="22"/>
          <w:szCs w:val="22"/>
        </w:rPr>
        <w:t>Blautia</w:t>
      </w:r>
      <w:proofErr w:type="spellEnd"/>
      <w:r w:rsidRPr="00ED2E2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[1] </w:t>
      </w:r>
      <w:r w:rsidRPr="00ED2E2C">
        <w:rPr>
          <w:rFonts w:ascii="Times New Roman" w:eastAsia="Times New Roman" w:hAnsi="Times New Roman" w:cs="Times New Roman"/>
          <w:color w:val="000000"/>
          <w:sz w:val="22"/>
          <w:szCs w:val="22"/>
        </w:rPr>
        <w:t xml:space="preserve">and domination by </w:t>
      </w:r>
      <w:r w:rsidRPr="00ED2E2C">
        <w:rPr>
          <w:rFonts w:ascii="Times New Roman" w:eastAsia="Times New Roman" w:hAnsi="Times New Roman" w:cs="Times New Roman"/>
          <w:i/>
          <w:iCs/>
          <w:color w:val="000000"/>
          <w:sz w:val="22"/>
          <w:szCs w:val="22"/>
        </w:rPr>
        <w:t>Enterococcus</w:t>
      </w:r>
      <w:r w:rsidRPr="00ED2E2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[2] </w:t>
      </w:r>
      <w:r w:rsidRPr="00ED2E2C">
        <w:rPr>
          <w:rFonts w:ascii="Times New Roman" w:eastAsia="Times New Roman" w:hAnsi="Times New Roman" w:cs="Times New Roman"/>
          <w:color w:val="000000"/>
          <w:sz w:val="22"/>
          <w:szCs w:val="22"/>
        </w:rPr>
        <w:t>and that chronic GVHD is associated with high circulating concentrations of microbiome-derived short-chain fatty acids</w:t>
      </w:r>
      <w:r>
        <w:rPr>
          <w:rFonts w:ascii="Times New Roman" w:eastAsia="Times New Roman" w:hAnsi="Times New Roman" w:cs="Times New Roman"/>
          <w:color w:val="000000"/>
          <w:sz w:val="22"/>
          <w:szCs w:val="22"/>
        </w:rPr>
        <w:t xml:space="preserve"> [3]</w:t>
      </w:r>
      <w:r w:rsidRPr="00ED2E2C">
        <w:rPr>
          <w:rFonts w:ascii="Times New Roman" w:eastAsia="Times New Roman" w:hAnsi="Times New Roman" w:cs="Times New Roman"/>
          <w:color w:val="000000"/>
          <w:sz w:val="22"/>
          <w:szCs w:val="22"/>
        </w:rPr>
        <w:t>. </w:t>
      </w:r>
      <w:r>
        <w:rPr>
          <w:rFonts w:ascii="Times New Roman" w:eastAsia="Times New Roman" w:hAnsi="Times New Roman" w:cs="Times New Roman"/>
          <w:color w:val="000000"/>
          <w:sz w:val="22"/>
          <w:szCs w:val="22"/>
        </w:rPr>
        <w:t xml:space="preserve">We </w:t>
      </w:r>
      <w:del w:id="220" w:author="Joao Xavier" w:date="2021-01-18T11:34:00Z">
        <w:r w:rsidDel="00EA248E">
          <w:rPr>
            <w:rFonts w:ascii="Times New Roman" w:eastAsia="Times New Roman" w:hAnsi="Times New Roman" w:cs="Times New Roman"/>
            <w:color w:val="000000"/>
            <w:sz w:val="22"/>
            <w:szCs w:val="22"/>
          </w:rPr>
          <w:delText xml:space="preserve">indicated </w:delText>
        </w:r>
      </w:del>
      <w:ins w:id="221" w:author="Joao Xavier" w:date="2021-01-18T11:34:00Z">
        <w:r w:rsidR="00EA248E">
          <w:rPr>
            <w:rFonts w:ascii="Times New Roman" w:eastAsia="Times New Roman" w:hAnsi="Times New Roman" w:cs="Times New Roman"/>
            <w:color w:val="000000"/>
            <w:sz w:val="22"/>
            <w:szCs w:val="22"/>
          </w:rPr>
          <w:t>expanded introduction to discuss</w:t>
        </w:r>
        <w:r w:rsidR="00EA248E">
          <w:rPr>
            <w:rFonts w:ascii="Times New Roman" w:eastAsia="Times New Roman" w:hAnsi="Times New Roman" w:cs="Times New Roman"/>
            <w:color w:val="000000"/>
            <w:sz w:val="22"/>
            <w:szCs w:val="22"/>
          </w:rPr>
          <w:t xml:space="preserve"> </w:t>
        </w:r>
      </w:ins>
      <w:r>
        <w:rPr>
          <w:rFonts w:ascii="Times New Roman" w:eastAsia="Times New Roman" w:hAnsi="Times New Roman" w:cs="Times New Roman"/>
          <w:color w:val="000000"/>
          <w:sz w:val="22"/>
          <w:szCs w:val="22"/>
        </w:rPr>
        <w:t xml:space="preserve">these </w:t>
      </w:r>
      <w:r w:rsidR="00C100BA">
        <w:rPr>
          <w:rFonts w:ascii="Times New Roman" w:eastAsia="Times New Roman" w:hAnsi="Times New Roman" w:cs="Times New Roman"/>
          <w:color w:val="000000"/>
          <w:sz w:val="22"/>
          <w:szCs w:val="22"/>
        </w:rPr>
        <w:t xml:space="preserve">GVHD-microbiome links </w:t>
      </w:r>
      <w:r>
        <w:rPr>
          <w:rFonts w:ascii="Times New Roman" w:eastAsia="Times New Roman" w:hAnsi="Times New Roman" w:cs="Times New Roman"/>
          <w:color w:val="000000"/>
          <w:sz w:val="22"/>
          <w:szCs w:val="22"/>
        </w:rPr>
        <w:t>in the manuscript (</w:t>
      </w:r>
      <w:r w:rsidRPr="00FB58E8">
        <w:rPr>
          <w:rFonts w:ascii="Times New Roman" w:eastAsia="Times New Roman" w:hAnsi="Times New Roman" w:cs="Times New Roman"/>
          <w:color w:val="000000"/>
          <w:sz w:val="22"/>
          <w:szCs w:val="22"/>
          <w:highlight w:val="yellow"/>
        </w:rPr>
        <w:t xml:space="preserve">Lines: </w:t>
      </w:r>
      <w:del w:id="222" w:author="Joao Xavier" w:date="2021-01-18T11:36:00Z">
        <w:r w:rsidR="006A6229" w:rsidDel="00AC4786">
          <w:rPr>
            <w:rFonts w:ascii="Times New Roman" w:eastAsia="Times New Roman" w:hAnsi="Times New Roman" w:cs="Times New Roman"/>
            <w:color w:val="000000"/>
            <w:sz w:val="22"/>
            <w:szCs w:val="22"/>
            <w:highlight w:val="yellow"/>
          </w:rPr>
          <w:delText>118</w:delText>
        </w:r>
        <w:r w:rsidR="00016AE0" w:rsidRPr="007354E5" w:rsidDel="00AC4786">
          <w:rPr>
            <w:rFonts w:ascii="Times New Roman" w:eastAsia="Times New Roman" w:hAnsi="Times New Roman" w:cs="Times New Roman"/>
            <w:color w:val="000000"/>
            <w:sz w:val="22"/>
            <w:szCs w:val="22"/>
            <w:highlight w:val="yellow"/>
          </w:rPr>
          <w:delText>-</w:delText>
        </w:r>
        <w:r w:rsidR="006A6229" w:rsidRPr="006A6229" w:rsidDel="00AC4786">
          <w:rPr>
            <w:rFonts w:ascii="Times New Roman" w:eastAsia="Times New Roman" w:hAnsi="Times New Roman" w:cs="Times New Roman"/>
            <w:color w:val="000000"/>
            <w:sz w:val="22"/>
            <w:szCs w:val="22"/>
            <w:highlight w:val="yellow"/>
          </w:rPr>
          <w:delText>119</w:delText>
        </w:r>
      </w:del>
      <w:ins w:id="223" w:author="Joao Xavier" w:date="2021-01-18T11:36:00Z">
        <w:r w:rsidR="00AC4786">
          <w:rPr>
            <w:rFonts w:ascii="Times New Roman" w:eastAsia="Times New Roman" w:hAnsi="Times New Roman" w:cs="Times New Roman"/>
            <w:color w:val="000000"/>
            <w:sz w:val="22"/>
            <w:szCs w:val="22"/>
          </w:rPr>
          <w:t>76</w:t>
        </w:r>
      </w:ins>
      <w:r>
        <w:rPr>
          <w:rFonts w:ascii="Times New Roman" w:eastAsia="Times New Roman" w:hAnsi="Times New Roman" w:cs="Times New Roman"/>
          <w:color w:val="000000"/>
          <w:sz w:val="22"/>
          <w:szCs w:val="22"/>
        </w:rPr>
        <w:t>)</w:t>
      </w:r>
      <w:ins w:id="224" w:author="Joao Xavier" w:date="2021-01-18T11:34:00Z">
        <w:r w:rsidR="00EA248E">
          <w:rPr>
            <w:rFonts w:ascii="Times New Roman" w:eastAsia="Times New Roman" w:hAnsi="Times New Roman" w:cs="Times New Roman"/>
            <w:color w:val="000000"/>
            <w:sz w:val="22"/>
            <w:szCs w:val="22"/>
          </w:rPr>
          <w:t xml:space="preserve"> which </w:t>
        </w:r>
      </w:ins>
      <w:ins w:id="225" w:author="Joao Xavier" w:date="2021-01-18T11:35:00Z">
        <w:r w:rsidR="00EA248E">
          <w:rPr>
            <w:rFonts w:ascii="Times New Roman" w:eastAsia="Times New Roman" w:hAnsi="Times New Roman" w:cs="Times New Roman"/>
            <w:color w:val="000000"/>
            <w:sz w:val="22"/>
            <w:szCs w:val="22"/>
          </w:rPr>
          <w:t>were</w:t>
        </w:r>
      </w:ins>
      <w:ins w:id="226" w:author="Joao Xavier" w:date="2021-01-18T11:34:00Z">
        <w:r w:rsidR="00EA248E">
          <w:rPr>
            <w:rFonts w:ascii="Times New Roman" w:eastAsia="Times New Roman" w:hAnsi="Times New Roman" w:cs="Times New Roman"/>
            <w:color w:val="000000"/>
            <w:sz w:val="22"/>
            <w:szCs w:val="22"/>
          </w:rPr>
          <w:t xml:space="preserve"> out</w:t>
        </w:r>
      </w:ins>
      <w:ins w:id="227" w:author="Joao Xavier" w:date="2021-01-18T11:35:00Z">
        <w:r w:rsidR="00EA248E">
          <w:rPr>
            <w:rFonts w:ascii="Times New Roman" w:eastAsia="Times New Roman" w:hAnsi="Times New Roman" w:cs="Times New Roman"/>
            <w:color w:val="000000"/>
            <w:sz w:val="22"/>
            <w:szCs w:val="22"/>
          </w:rPr>
          <w:t>side of the main focus of our original paper</w:t>
        </w:r>
      </w:ins>
      <w:r>
        <w:rPr>
          <w:rFonts w:ascii="Times New Roman" w:eastAsia="Times New Roman" w:hAnsi="Times New Roman" w:cs="Times New Roman"/>
          <w:color w:val="000000"/>
          <w:sz w:val="22"/>
          <w:szCs w:val="22"/>
        </w:rPr>
        <w:t>.</w:t>
      </w:r>
    </w:p>
    <w:p w14:paraId="1A3F0E27" w14:textId="77777777" w:rsidR="005901A8" w:rsidRDefault="005901A8" w:rsidP="005901A8">
      <w:pPr>
        <w:jc w:val="both"/>
        <w:rPr>
          <w:rFonts w:ascii="Times New Roman" w:eastAsia="Times New Roman" w:hAnsi="Times New Roman" w:cs="Times New Roman"/>
          <w:color w:val="000000"/>
          <w:sz w:val="22"/>
          <w:szCs w:val="22"/>
        </w:rPr>
      </w:pPr>
    </w:p>
    <w:p w14:paraId="4FB00E8F" w14:textId="2D943C49" w:rsidR="00ED2E2C" w:rsidRDefault="00ED2E2C" w:rsidP="00E77849">
      <w:pPr>
        <w:spacing w:after="240"/>
        <w:rPr>
          <w:rFonts w:ascii="Times New Roman" w:eastAsia="Times New Roman" w:hAnsi="Times New Roman" w:cs="Times New Roman"/>
          <w:i/>
          <w:iCs/>
          <w:color w:val="000000"/>
          <w:sz w:val="22"/>
          <w:szCs w:val="22"/>
          <w:shd w:val="clear" w:color="auto" w:fill="FFFFFF"/>
        </w:rPr>
      </w:pPr>
      <w:r w:rsidRPr="005901A8">
        <w:rPr>
          <w:rFonts w:ascii="Times New Roman" w:eastAsia="Times New Roman" w:hAnsi="Times New Roman" w:cs="Times New Roman"/>
          <w:b/>
          <w:bCs/>
          <w:color w:val="000000"/>
          <w:sz w:val="22"/>
          <w:szCs w:val="22"/>
        </w:rPr>
        <w:t>Comment 3: “</w:t>
      </w:r>
      <w:r w:rsidRPr="000F045E">
        <w:rPr>
          <w:rFonts w:ascii="Times New Roman" w:eastAsia="Times New Roman" w:hAnsi="Times New Roman" w:cs="Times New Roman"/>
          <w:i/>
          <w:iCs/>
          <w:color w:val="000000"/>
          <w:sz w:val="22"/>
          <w:szCs w:val="22"/>
          <w:shd w:val="clear" w:color="auto" w:fill="FFFFFF"/>
        </w:rPr>
        <w:t>About your patients: have you registered other factors that influence gut microbiota composition (e.g. diet, delivery, breastfeeding, PPI use)?</w:t>
      </w:r>
      <w:r w:rsidRPr="005901A8">
        <w:rPr>
          <w:rFonts w:ascii="Times New Roman" w:eastAsia="Times New Roman" w:hAnsi="Times New Roman" w:cs="Times New Roman"/>
          <w:b/>
          <w:bCs/>
          <w:i/>
          <w:iCs/>
          <w:color w:val="000000"/>
          <w:sz w:val="22"/>
          <w:szCs w:val="22"/>
          <w:shd w:val="clear" w:color="auto" w:fill="FFFFFF"/>
        </w:rPr>
        <w:t>”</w:t>
      </w:r>
    </w:p>
    <w:p w14:paraId="756AB088" w14:textId="0C64DEE9" w:rsidR="00326DF1" w:rsidRDefault="00ED2E2C" w:rsidP="008B6E6A">
      <w:pPr>
        <w:spacing w:after="240"/>
        <w:rPr>
          <w:rFonts w:ascii="Times New Roman" w:eastAsia="Times New Roman" w:hAnsi="Times New Roman" w:cs="Times New Roman"/>
          <w:color w:val="000000"/>
          <w:sz w:val="22"/>
          <w:szCs w:val="22"/>
        </w:rPr>
        <w:pPrChange w:id="228" w:author="Joao Xavier" w:date="2021-01-18T11:37:00Z">
          <w:pPr>
            <w:spacing w:after="240"/>
            <w:jc w:val="both"/>
          </w:pPr>
        </w:pPrChange>
      </w:pPr>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t>
      </w:r>
      <w:r w:rsidR="00AE6BDB">
        <w:rPr>
          <w:rFonts w:ascii="Times New Roman" w:eastAsia="Times New Roman" w:hAnsi="Times New Roman" w:cs="Times New Roman"/>
          <w:color w:val="000000"/>
          <w:sz w:val="22"/>
          <w:szCs w:val="22"/>
        </w:rPr>
        <w:t xml:space="preserve">We have previously reported drug exposure [4] and host-microbiome interaction [5] as two major drivers of gut microbiota </w:t>
      </w:r>
      <w:r w:rsidR="00CA6F32">
        <w:rPr>
          <w:rFonts w:ascii="Times New Roman" w:eastAsia="Times New Roman" w:hAnsi="Times New Roman" w:cs="Times New Roman"/>
          <w:color w:val="000000"/>
          <w:sz w:val="22"/>
          <w:szCs w:val="22"/>
        </w:rPr>
        <w:t>dynamics</w:t>
      </w:r>
      <w:r w:rsidR="00AE6BDB">
        <w:rPr>
          <w:rFonts w:ascii="Times New Roman" w:eastAsia="Times New Roman" w:hAnsi="Times New Roman" w:cs="Times New Roman"/>
          <w:color w:val="000000"/>
          <w:sz w:val="22"/>
          <w:szCs w:val="22"/>
        </w:rPr>
        <w:t xml:space="preserve"> in our </w:t>
      </w:r>
      <w:proofErr w:type="spellStart"/>
      <w:r w:rsidR="00AE6BDB">
        <w:rPr>
          <w:rFonts w:ascii="Times New Roman" w:eastAsia="Times New Roman" w:hAnsi="Times New Roman" w:cs="Times New Roman"/>
          <w:color w:val="000000"/>
          <w:sz w:val="22"/>
          <w:szCs w:val="22"/>
        </w:rPr>
        <w:t>allo</w:t>
      </w:r>
      <w:proofErr w:type="spellEnd"/>
      <w:r w:rsidR="00AE6BDB">
        <w:rPr>
          <w:rFonts w:ascii="Times New Roman" w:eastAsia="Times New Roman" w:hAnsi="Times New Roman" w:cs="Times New Roman"/>
          <w:color w:val="000000"/>
          <w:sz w:val="22"/>
          <w:szCs w:val="22"/>
        </w:rPr>
        <w:t>-HSTC patients.</w:t>
      </w:r>
      <w:r w:rsidR="00326DF1">
        <w:rPr>
          <w:rFonts w:ascii="Times New Roman" w:eastAsia="Times New Roman" w:hAnsi="Times New Roman" w:cs="Times New Roman"/>
          <w:color w:val="000000"/>
          <w:sz w:val="22"/>
          <w:szCs w:val="22"/>
        </w:rPr>
        <w:t xml:space="preserve"> </w:t>
      </w:r>
      <w:r w:rsidR="00AE6BDB">
        <w:rPr>
          <w:rFonts w:ascii="Times New Roman" w:eastAsia="Times New Roman" w:hAnsi="Times New Roman" w:cs="Times New Roman"/>
          <w:color w:val="000000"/>
          <w:sz w:val="22"/>
          <w:szCs w:val="22"/>
        </w:rPr>
        <w:t xml:space="preserve">Both drug administration records and counts of white and red blood cells have been released together with microbiome data in the </w:t>
      </w:r>
      <w:r w:rsidR="00326DF1">
        <w:rPr>
          <w:rFonts w:ascii="Times New Roman" w:eastAsia="Times New Roman" w:hAnsi="Times New Roman" w:cs="Times New Roman"/>
          <w:color w:val="000000"/>
          <w:sz w:val="22"/>
          <w:szCs w:val="22"/>
        </w:rPr>
        <w:t xml:space="preserve">current </w:t>
      </w:r>
      <w:r w:rsidR="00A765CD">
        <w:rPr>
          <w:rFonts w:ascii="Times New Roman" w:eastAsia="Times New Roman" w:hAnsi="Times New Roman" w:cs="Times New Roman"/>
          <w:color w:val="000000"/>
          <w:sz w:val="22"/>
          <w:szCs w:val="22"/>
        </w:rPr>
        <w:t>data collection.</w:t>
      </w:r>
      <w:r w:rsidR="00AE6BDB">
        <w:rPr>
          <w:rFonts w:ascii="Times New Roman" w:eastAsia="Times New Roman" w:hAnsi="Times New Roman" w:cs="Times New Roman"/>
          <w:color w:val="000000"/>
          <w:sz w:val="22"/>
          <w:szCs w:val="22"/>
        </w:rPr>
        <w:t xml:space="preserve"> </w:t>
      </w:r>
    </w:p>
    <w:p w14:paraId="4F9DC635" w14:textId="12C4809A" w:rsidR="006D1415" w:rsidRPr="00ED2407" w:rsidRDefault="003D4DA3" w:rsidP="00DA3004">
      <w:pPr>
        <w:spacing w:after="240"/>
        <w:jc w:val="both"/>
        <w:rPr>
          <w:rFonts w:ascii="Times New Roman" w:eastAsia="Times New Roman" w:hAnsi="Times New Roman" w:cs="Times New Roman"/>
          <w:color w:val="000000"/>
          <w:sz w:val="22"/>
          <w:szCs w:val="22"/>
        </w:rPr>
      </w:pPr>
      <w:del w:id="229" w:author="Joao Xavier" w:date="2021-01-18T11:38:00Z">
        <w:r w:rsidDel="008B6E6A">
          <w:rPr>
            <w:rFonts w:ascii="Times New Roman" w:eastAsia="Times New Roman" w:hAnsi="Times New Roman" w:cs="Times New Roman"/>
            <w:color w:val="000000"/>
            <w:sz w:val="22"/>
            <w:szCs w:val="22"/>
          </w:rPr>
          <w:delText>We have not included o</w:delText>
        </w:r>
        <w:r w:rsidR="00AE6BDB" w:rsidDel="008B6E6A">
          <w:rPr>
            <w:rFonts w:ascii="Times New Roman" w:eastAsia="Times New Roman" w:hAnsi="Times New Roman" w:cs="Times New Roman"/>
            <w:color w:val="000000"/>
            <w:sz w:val="22"/>
            <w:szCs w:val="22"/>
          </w:rPr>
          <w:delText xml:space="preserve">ther factors that might </w:delText>
        </w:r>
        <w:r w:rsidR="00CA6F32" w:rsidDel="008B6E6A">
          <w:rPr>
            <w:rFonts w:ascii="Times New Roman" w:eastAsia="Times New Roman" w:hAnsi="Times New Roman" w:cs="Times New Roman"/>
            <w:color w:val="000000"/>
            <w:sz w:val="22"/>
            <w:szCs w:val="22"/>
          </w:rPr>
          <w:delText xml:space="preserve">be influencing as well </w:delText>
        </w:r>
        <w:r w:rsidDel="008B6E6A">
          <w:rPr>
            <w:rFonts w:ascii="Times New Roman" w:eastAsia="Times New Roman" w:hAnsi="Times New Roman" w:cs="Times New Roman"/>
            <w:color w:val="000000"/>
            <w:sz w:val="22"/>
            <w:szCs w:val="22"/>
          </w:rPr>
          <w:delText>in our dataset. However,</w:delText>
        </w:r>
        <w:r w:rsidR="00326DF1" w:rsidDel="008B6E6A">
          <w:rPr>
            <w:rFonts w:ascii="Times New Roman" w:eastAsia="Times New Roman" w:hAnsi="Times New Roman" w:cs="Times New Roman"/>
            <w:color w:val="000000"/>
            <w:sz w:val="22"/>
            <w:szCs w:val="22"/>
          </w:rPr>
          <w:delText xml:space="preserve"> </w:delText>
        </w:r>
        <w:r w:rsidR="00AE6BDB" w:rsidDel="008B6E6A">
          <w:rPr>
            <w:rFonts w:ascii="Times New Roman" w:eastAsia="Times New Roman" w:hAnsi="Times New Roman" w:cs="Times New Roman"/>
            <w:color w:val="000000"/>
            <w:sz w:val="22"/>
            <w:szCs w:val="22"/>
          </w:rPr>
          <w:delText>there</w:delText>
        </w:r>
      </w:del>
      <w:ins w:id="230" w:author="Joao Xavier" w:date="2021-01-18T11:38:00Z">
        <w:r w:rsidR="008B6E6A">
          <w:rPr>
            <w:rFonts w:ascii="Times New Roman" w:eastAsia="Times New Roman" w:hAnsi="Times New Roman" w:cs="Times New Roman"/>
            <w:color w:val="000000"/>
            <w:sz w:val="22"/>
            <w:szCs w:val="22"/>
          </w:rPr>
          <w:t>We do have</w:t>
        </w:r>
      </w:ins>
      <w:del w:id="231" w:author="Joao Xavier" w:date="2021-01-18T11:38:00Z">
        <w:r w:rsidR="00AE6BDB" w:rsidDel="008B6E6A">
          <w:rPr>
            <w:rFonts w:ascii="Times New Roman" w:eastAsia="Times New Roman" w:hAnsi="Times New Roman" w:cs="Times New Roman"/>
            <w:color w:val="000000"/>
            <w:sz w:val="22"/>
            <w:szCs w:val="22"/>
          </w:rPr>
          <w:delText xml:space="preserve"> </w:delText>
        </w:r>
        <w:r w:rsidR="00326DF1" w:rsidDel="008B6E6A">
          <w:rPr>
            <w:rFonts w:ascii="Times New Roman" w:eastAsia="Times New Roman" w:hAnsi="Times New Roman" w:cs="Times New Roman"/>
            <w:color w:val="000000"/>
            <w:sz w:val="22"/>
            <w:szCs w:val="22"/>
          </w:rPr>
          <w:delText>are</w:delText>
        </w:r>
      </w:del>
      <w:r w:rsidR="00326DF1">
        <w:rPr>
          <w:rFonts w:ascii="Times New Roman" w:eastAsia="Times New Roman" w:hAnsi="Times New Roman" w:cs="Times New Roman"/>
          <w:color w:val="000000"/>
          <w:sz w:val="22"/>
          <w:szCs w:val="22"/>
        </w:rPr>
        <w:t xml:space="preserve"> </w:t>
      </w:r>
      <w:r w:rsidR="00AE6BDB">
        <w:rPr>
          <w:rFonts w:ascii="Times New Roman" w:eastAsia="Times New Roman" w:hAnsi="Times New Roman" w:cs="Times New Roman"/>
          <w:color w:val="000000"/>
          <w:sz w:val="22"/>
          <w:szCs w:val="22"/>
        </w:rPr>
        <w:t xml:space="preserve">ongoing projects </w:t>
      </w:r>
      <w:del w:id="232" w:author="Joao Xavier" w:date="2021-01-18T11:38:00Z">
        <w:r w:rsidR="00AE6BDB" w:rsidDel="008B6E6A">
          <w:rPr>
            <w:rFonts w:ascii="Times New Roman" w:eastAsia="Times New Roman" w:hAnsi="Times New Roman" w:cs="Times New Roman"/>
            <w:color w:val="000000"/>
            <w:sz w:val="22"/>
            <w:szCs w:val="22"/>
          </w:rPr>
          <w:delText xml:space="preserve">in </w:delText>
        </w:r>
      </w:del>
      <w:ins w:id="233" w:author="Joao Xavier" w:date="2021-01-18T11:38:00Z">
        <w:r w:rsidR="008B6E6A">
          <w:rPr>
            <w:rFonts w:ascii="Times New Roman" w:eastAsia="Times New Roman" w:hAnsi="Times New Roman" w:cs="Times New Roman"/>
            <w:color w:val="000000"/>
            <w:sz w:val="22"/>
            <w:szCs w:val="22"/>
          </w:rPr>
          <w:t>at</w:t>
        </w:r>
        <w:r w:rsidR="008B6E6A">
          <w:rPr>
            <w:rFonts w:ascii="Times New Roman" w:eastAsia="Times New Roman" w:hAnsi="Times New Roman" w:cs="Times New Roman"/>
            <w:color w:val="000000"/>
            <w:sz w:val="22"/>
            <w:szCs w:val="22"/>
          </w:rPr>
          <w:t xml:space="preserve"> </w:t>
        </w:r>
      </w:ins>
      <w:r w:rsidR="00326DF1">
        <w:rPr>
          <w:rFonts w:ascii="Times New Roman" w:eastAsia="Times New Roman" w:hAnsi="Times New Roman" w:cs="Times New Roman"/>
          <w:color w:val="000000"/>
          <w:sz w:val="22"/>
          <w:szCs w:val="22"/>
        </w:rPr>
        <w:t>our institute</w:t>
      </w:r>
      <w:r w:rsidR="00AE6BDB">
        <w:rPr>
          <w:rFonts w:ascii="Times New Roman" w:eastAsia="Times New Roman" w:hAnsi="Times New Roman" w:cs="Times New Roman"/>
          <w:color w:val="000000"/>
          <w:sz w:val="22"/>
          <w:szCs w:val="22"/>
        </w:rPr>
        <w:t xml:space="preserve"> </w:t>
      </w:r>
      <w:ins w:id="234" w:author="Joao Xavier" w:date="2021-01-18T11:38:00Z">
        <w:r w:rsidR="008B6E6A">
          <w:rPr>
            <w:rFonts w:ascii="Times New Roman" w:eastAsia="Times New Roman" w:hAnsi="Times New Roman" w:cs="Times New Roman"/>
            <w:color w:val="000000"/>
            <w:sz w:val="22"/>
            <w:szCs w:val="22"/>
          </w:rPr>
          <w:t xml:space="preserve">to </w:t>
        </w:r>
      </w:ins>
      <w:r w:rsidR="00AE6BDB">
        <w:rPr>
          <w:rFonts w:ascii="Times New Roman" w:eastAsia="Times New Roman" w:hAnsi="Times New Roman" w:cs="Times New Roman"/>
          <w:color w:val="000000"/>
          <w:sz w:val="22"/>
          <w:szCs w:val="22"/>
        </w:rPr>
        <w:t>study</w:t>
      </w:r>
      <w:del w:id="235" w:author="Joao Xavier" w:date="2021-01-18T11:38:00Z">
        <w:r w:rsidR="00CA6F32" w:rsidDel="008B6E6A">
          <w:rPr>
            <w:rFonts w:ascii="Times New Roman" w:eastAsia="Times New Roman" w:hAnsi="Times New Roman" w:cs="Times New Roman"/>
            <w:color w:val="000000"/>
            <w:sz w:val="22"/>
            <w:szCs w:val="22"/>
          </w:rPr>
          <w:delText>ing</w:delText>
        </w:r>
      </w:del>
      <w:r w:rsidR="00AE6BDB">
        <w:rPr>
          <w:rFonts w:ascii="Times New Roman" w:eastAsia="Times New Roman" w:hAnsi="Times New Roman" w:cs="Times New Roman"/>
          <w:color w:val="000000"/>
          <w:sz w:val="22"/>
          <w:szCs w:val="22"/>
        </w:rPr>
        <w:t xml:space="preserve"> the associations of these factors such as diet </w:t>
      </w:r>
      <w:r w:rsidR="00326DF1">
        <w:rPr>
          <w:rFonts w:ascii="Times New Roman" w:eastAsia="Times New Roman" w:hAnsi="Times New Roman" w:cs="Times New Roman"/>
          <w:color w:val="000000"/>
          <w:sz w:val="22"/>
          <w:szCs w:val="22"/>
        </w:rPr>
        <w:t>with</w:t>
      </w:r>
      <w:r w:rsidR="00AE6BDB">
        <w:rPr>
          <w:rFonts w:ascii="Times New Roman" w:eastAsia="Times New Roman" w:hAnsi="Times New Roman" w:cs="Times New Roman"/>
          <w:color w:val="000000"/>
          <w:sz w:val="22"/>
          <w:szCs w:val="22"/>
        </w:rPr>
        <w:t xml:space="preserve"> </w:t>
      </w:r>
      <w:r w:rsidR="00CA6F32">
        <w:rPr>
          <w:rFonts w:ascii="Times New Roman" w:eastAsia="Times New Roman" w:hAnsi="Times New Roman" w:cs="Times New Roman"/>
          <w:color w:val="000000"/>
          <w:sz w:val="22"/>
          <w:szCs w:val="22"/>
        </w:rPr>
        <w:t xml:space="preserve">gut </w:t>
      </w:r>
      <w:r w:rsidR="00AE6BDB">
        <w:rPr>
          <w:rFonts w:ascii="Times New Roman" w:eastAsia="Times New Roman" w:hAnsi="Times New Roman" w:cs="Times New Roman"/>
          <w:color w:val="000000"/>
          <w:sz w:val="22"/>
          <w:szCs w:val="22"/>
        </w:rPr>
        <w:t>microbio</w:t>
      </w:r>
      <w:r w:rsidR="00CA6F32">
        <w:rPr>
          <w:rFonts w:ascii="Times New Roman" w:eastAsia="Times New Roman" w:hAnsi="Times New Roman" w:cs="Times New Roman"/>
          <w:color w:val="000000"/>
          <w:sz w:val="22"/>
          <w:szCs w:val="22"/>
        </w:rPr>
        <w:t>ta</w:t>
      </w:r>
      <w:r w:rsidR="00AE6BDB">
        <w:rPr>
          <w:rFonts w:ascii="Times New Roman" w:eastAsia="Times New Roman" w:hAnsi="Times New Roman" w:cs="Times New Roman"/>
          <w:color w:val="000000"/>
          <w:sz w:val="22"/>
          <w:szCs w:val="22"/>
        </w:rPr>
        <w:t xml:space="preserve"> composition</w:t>
      </w:r>
      <w:r w:rsidR="00ED2407">
        <w:rPr>
          <w:rFonts w:ascii="Times New Roman" w:eastAsia="Times New Roman" w:hAnsi="Times New Roman" w:cs="Times New Roman"/>
          <w:color w:val="000000"/>
          <w:sz w:val="22"/>
          <w:szCs w:val="22"/>
        </w:rPr>
        <w:t xml:space="preserve">. In the revised manuscript, we </w:t>
      </w:r>
      <w:del w:id="236" w:author="Joao Xavier" w:date="2021-01-18T11:38:00Z">
        <w:r w:rsidR="00ED2407" w:rsidDel="008B6E6A">
          <w:rPr>
            <w:rFonts w:ascii="Times New Roman" w:eastAsia="Times New Roman" w:hAnsi="Times New Roman" w:cs="Times New Roman"/>
            <w:color w:val="000000"/>
            <w:sz w:val="22"/>
            <w:szCs w:val="22"/>
          </w:rPr>
          <w:delText xml:space="preserve">indicated </w:delText>
        </w:r>
      </w:del>
      <w:ins w:id="237" w:author="Joao Xavier" w:date="2021-01-18T11:38:00Z">
        <w:r w:rsidR="008B6E6A">
          <w:rPr>
            <w:rFonts w:ascii="Times New Roman" w:eastAsia="Times New Roman" w:hAnsi="Times New Roman" w:cs="Times New Roman"/>
            <w:color w:val="000000"/>
            <w:sz w:val="22"/>
            <w:szCs w:val="22"/>
          </w:rPr>
          <w:t>acknowledge</w:t>
        </w:r>
        <w:r w:rsidR="008B6E6A">
          <w:rPr>
            <w:rFonts w:ascii="Times New Roman" w:eastAsia="Times New Roman" w:hAnsi="Times New Roman" w:cs="Times New Roman"/>
            <w:color w:val="000000"/>
            <w:sz w:val="22"/>
            <w:szCs w:val="22"/>
          </w:rPr>
          <w:t xml:space="preserve"> </w:t>
        </w:r>
      </w:ins>
      <w:r w:rsidR="00ED2407">
        <w:rPr>
          <w:rFonts w:ascii="Times New Roman" w:eastAsia="Times New Roman" w:hAnsi="Times New Roman" w:cs="Times New Roman"/>
          <w:color w:val="000000"/>
          <w:sz w:val="22"/>
          <w:szCs w:val="22"/>
        </w:rPr>
        <w:t xml:space="preserve">that </w:t>
      </w:r>
      <w:ins w:id="238" w:author="Joao Xavier" w:date="2021-01-18T11:39:00Z">
        <w:r w:rsidR="008B6E6A">
          <w:rPr>
            <w:rFonts w:ascii="Times New Roman" w:eastAsia="Times New Roman" w:hAnsi="Times New Roman" w:cs="Times New Roman"/>
            <w:color w:val="000000"/>
            <w:sz w:val="22"/>
            <w:szCs w:val="22"/>
          </w:rPr>
          <w:t xml:space="preserve">factors like diet </w:t>
        </w:r>
      </w:ins>
      <w:del w:id="239" w:author="Joao Xavier" w:date="2021-01-18T11:39:00Z">
        <w:r w:rsidR="00ED2407" w:rsidDel="008B6E6A">
          <w:rPr>
            <w:rFonts w:ascii="Times New Roman" w:eastAsia="Times New Roman" w:hAnsi="Times New Roman" w:cs="Times New Roman"/>
            <w:color w:val="000000"/>
            <w:sz w:val="22"/>
            <w:szCs w:val="22"/>
          </w:rPr>
          <w:delText>it is</w:delText>
        </w:r>
      </w:del>
      <w:ins w:id="240" w:author="Joao Xavier" w:date="2021-01-18T11:39:00Z">
        <w:r w:rsidR="008B6E6A">
          <w:rPr>
            <w:rFonts w:ascii="Times New Roman" w:eastAsia="Times New Roman" w:hAnsi="Times New Roman" w:cs="Times New Roman"/>
            <w:color w:val="000000"/>
            <w:sz w:val="22"/>
            <w:szCs w:val="22"/>
          </w:rPr>
          <w:t>are</w:t>
        </w:r>
      </w:ins>
      <w:r w:rsidR="00ED2407">
        <w:rPr>
          <w:rFonts w:ascii="Times New Roman" w:eastAsia="Times New Roman" w:hAnsi="Times New Roman" w:cs="Times New Roman"/>
          <w:color w:val="000000"/>
          <w:sz w:val="22"/>
          <w:szCs w:val="22"/>
        </w:rPr>
        <w:t xml:space="preserve"> not yet available</w:t>
      </w:r>
      <w:ins w:id="241" w:author="Joao Xavier" w:date="2021-01-18T11:39:00Z">
        <w:r w:rsidR="008B6E6A">
          <w:rPr>
            <w:rFonts w:ascii="Times New Roman" w:eastAsia="Times New Roman" w:hAnsi="Times New Roman" w:cs="Times New Roman"/>
            <w:color w:val="000000"/>
            <w:sz w:val="22"/>
            <w:szCs w:val="22"/>
          </w:rPr>
          <w:t>, but we mention that they could be in the future</w:t>
        </w:r>
      </w:ins>
      <w:r w:rsidR="00ED2407">
        <w:rPr>
          <w:rFonts w:ascii="Times New Roman" w:eastAsia="Times New Roman" w:hAnsi="Times New Roman" w:cs="Times New Roman"/>
          <w:color w:val="000000"/>
          <w:sz w:val="22"/>
          <w:szCs w:val="22"/>
        </w:rPr>
        <w:t xml:space="preserve"> </w:t>
      </w:r>
      <w:del w:id="242" w:author="Joao Xavier" w:date="2021-01-18T11:40:00Z">
        <w:r w:rsidR="00ED2407" w:rsidDel="008B6E6A">
          <w:rPr>
            <w:rFonts w:ascii="Times New Roman" w:eastAsia="Times New Roman" w:hAnsi="Times New Roman" w:cs="Times New Roman"/>
            <w:color w:val="000000"/>
            <w:sz w:val="22"/>
            <w:szCs w:val="22"/>
          </w:rPr>
          <w:delText>to analyze the effects</w:delText>
        </w:r>
        <w:r w:rsidR="00326DF1" w:rsidDel="008B6E6A">
          <w:rPr>
            <w:rFonts w:ascii="Times New Roman" w:eastAsia="Times New Roman" w:hAnsi="Times New Roman" w:cs="Times New Roman"/>
            <w:color w:val="000000"/>
            <w:sz w:val="22"/>
            <w:szCs w:val="22"/>
          </w:rPr>
          <w:delText xml:space="preserve"> of these factors</w:delText>
        </w:r>
        <w:r w:rsidR="00ED2407" w:rsidDel="008B6E6A">
          <w:rPr>
            <w:rFonts w:ascii="Times New Roman" w:eastAsia="Times New Roman" w:hAnsi="Times New Roman" w:cs="Times New Roman"/>
            <w:color w:val="000000"/>
            <w:sz w:val="22"/>
            <w:szCs w:val="22"/>
          </w:rPr>
          <w:delText xml:space="preserve"> </w:delText>
        </w:r>
        <w:r w:rsidR="00CA6F32" w:rsidDel="008B6E6A">
          <w:rPr>
            <w:rFonts w:ascii="Times New Roman" w:eastAsia="Times New Roman" w:hAnsi="Times New Roman" w:cs="Times New Roman"/>
            <w:color w:val="000000"/>
            <w:sz w:val="22"/>
            <w:szCs w:val="22"/>
          </w:rPr>
          <w:delText xml:space="preserve">using our data </w:delText>
        </w:r>
      </w:del>
      <w:r w:rsidR="00ED2407">
        <w:rPr>
          <w:rFonts w:ascii="Times New Roman" w:eastAsia="Times New Roman" w:hAnsi="Times New Roman" w:cs="Times New Roman"/>
          <w:color w:val="000000"/>
          <w:sz w:val="22"/>
          <w:szCs w:val="22"/>
        </w:rPr>
        <w:t>(</w:t>
      </w:r>
      <w:r w:rsidR="00ED2407" w:rsidRPr="00FB58E8">
        <w:rPr>
          <w:rFonts w:ascii="Times New Roman" w:eastAsia="Times New Roman" w:hAnsi="Times New Roman" w:cs="Times New Roman"/>
          <w:color w:val="000000"/>
          <w:sz w:val="22"/>
          <w:szCs w:val="22"/>
          <w:highlight w:val="yellow"/>
        </w:rPr>
        <w:t xml:space="preserve">Line </w:t>
      </w:r>
      <w:r w:rsidR="007354E5" w:rsidRPr="007354E5">
        <w:rPr>
          <w:rFonts w:ascii="Times New Roman" w:eastAsia="Times New Roman" w:hAnsi="Times New Roman" w:cs="Times New Roman"/>
          <w:color w:val="000000"/>
          <w:sz w:val="22"/>
          <w:szCs w:val="22"/>
          <w:highlight w:val="yellow"/>
        </w:rPr>
        <w:t>5</w:t>
      </w:r>
      <w:ins w:id="243" w:author="Joao Xavier" w:date="2021-01-18T11:40:00Z">
        <w:r w:rsidR="007D3481">
          <w:rPr>
            <w:rFonts w:ascii="Times New Roman" w:eastAsia="Times New Roman" w:hAnsi="Times New Roman" w:cs="Times New Roman"/>
            <w:color w:val="000000"/>
            <w:sz w:val="22"/>
            <w:szCs w:val="22"/>
            <w:highlight w:val="yellow"/>
          </w:rPr>
          <w:t>3</w:t>
        </w:r>
      </w:ins>
      <w:del w:id="244" w:author="Joao Xavier" w:date="2021-01-18T11:40:00Z">
        <w:r w:rsidR="007354E5" w:rsidRPr="007354E5" w:rsidDel="007D3481">
          <w:rPr>
            <w:rFonts w:ascii="Times New Roman" w:eastAsia="Times New Roman" w:hAnsi="Times New Roman" w:cs="Times New Roman"/>
            <w:color w:val="000000"/>
            <w:sz w:val="22"/>
            <w:szCs w:val="22"/>
            <w:highlight w:val="yellow"/>
          </w:rPr>
          <w:delText>2</w:delText>
        </w:r>
      </w:del>
      <w:r w:rsidR="006A6229">
        <w:rPr>
          <w:rFonts w:ascii="Times New Roman" w:eastAsia="Times New Roman" w:hAnsi="Times New Roman" w:cs="Times New Roman"/>
          <w:color w:val="000000"/>
          <w:sz w:val="22"/>
          <w:szCs w:val="22"/>
          <w:highlight w:val="yellow"/>
        </w:rPr>
        <w:t>5</w:t>
      </w:r>
      <w:r w:rsidR="00D63524" w:rsidRPr="007354E5">
        <w:rPr>
          <w:rFonts w:ascii="Times New Roman" w:eastAsia="Times New Roman" w:hAnsi="Times New Roman" w:cs="Times New Roman"/>
          <w:color w:val="000000"/>
          <w:sz w:val="22"/>
          <w:szCs w:val="22"/>
          <w:highlight w:val="yellow"/>
        </w:rPr>
        <w:t>-</w:t>
      </w:r>
      <w:r w:rsidR="007354E5" w:rsidRPr="007354E5">
        <w:rPr>
          <w:rFonts w:ascii="Times New Roman" w:eastAsia="Times New Roman" w:hAnsi="Times New Roman" w:cs="Times New Roman"/>
          <w:color w:val="000000"/>
          <w:sz w:val="22"/>
          <w:szCs w:val="22"/>
          <w:highlight w:val="yellow"/>
        </w:rPr>
        <w:t>5</w:t>
      </w:r>
      <w:ins w:id="245" w:author="Joao Xavier" w:date="2021-01-18T11:40:00Z">
        <w:r w:rsidR="007D3481">
          <w:rPr>
            <w:rFonts w:ascii="Times New Roman" w:eastAsia="Times New Roman" w:hAnsi="Times New Roman" w:cs="Times New Roman"/>
            <w:color w:val="000000"/>
            <w:sz w:val="22"/>
            <w:szCs w:val="22"/>
            <w:highlight w:val="yellow"/>
          </w:rPr>
          <w:t>3</w:t>
        </w:r>
      </w:ins>
      <w:del w:id="246" w:author="Joao Xavier" w:date="2021-01-18T11:40:00Z">
        <w:r w:rsidR="007354E5" w:rsidRPr="007354E5" w:rsidDel="007D3481">
          <w:rPr>
            <w:rFonts w:ascii="Times New Roman" w:eastAsia="Times New Roman" w:hAnsi="Times New Roman" w:cs="Times New Roman"/>
            <w:color w:val="000000"/>
            <w:sz w:val="22"/>
            <w:szCs w:val="22"/>
            <w:highlight w:val="yellow"/>
          </w:rPr>
          <w:delText>2</w:delText>
        </w:r>
      </w:del>
      <w:r w:rsidR="006A6229">
        <w:rPr>
          <w:rFonts w:ascii="Times New Roman" w:eastAsia="Times New Roman" w:hAnsi="Times New Roman" w:cs="Times New Roman"/>
          <w:color w:val="000000"/>
          <w:sz w:val="22"/>
          <w:szCs w:val="22"/>
          <w:highlight w:val="yellow"/>
        </w:rPr>
        <w:t>9</w:t>
      </w:r>
      <w:r w:rsidR="00ED2407">
        <w:rPr>
          <w:rFonts w:ascii="Times New Roman" w:eastAsia="Times New Roman" w:hAnsi="Times New Roman" w:cs="Times New Roman"/>
          <w:color w:val="000000"/>
          <w:sz w:val="22"/>
          <w:szCs w:val="22"/>
        </w:rPr>
        <w:t>).</w:t>
      </w:r>
      <w:r w:rsidR="006D1415">
        <w:rPr>
          <w:rFonts w:ascii="Times New Roman" w:eastAsia="Times New Roman" w:hAnsi="Times New Roman" w:cs="Times New Roman"/>
          <w:b/>
          <w:bCs/>
          <w:color w:val="000000"/>
          <w:sz w:val="22"/>
          <w:szCs w:val="22"/>
        </w:rPr>
        <w:br w:type="page"/>
      </w:r>
    </w:p>
    <w:p w14:paraId="5498964E" w14:textId="201B3A71" w:rsidR="00ED2E2C" w:rsidRPr="00FC66B4" w:rsidRDefault="005901A8" w:rsidP="00E77849">
      <w:pPr>
        <w:spacing w:after="240"/>
        <w:rPr>
          <w:rFonts w:ascii="Times New Roman" w:eastAsia="Times New Roman" w:hAnsi="Times New Roman" w:cs="Times New Roman"/>
          <w:b/>
          <w:bCs/>
          <w:color w:val="000000"/>
          <w:sz w:val="22"/>
          <w:szCs w:val="22"/>
        </w:rPr>
      </w:pPr>
      <w:r w:rsidRPr="00FC66B4">
        <w:rPr>
          <w:rFonts w:ascii="Times New Roman" w:eastAsia="Times New Roman" w:hAnsi="Times New Roman" w:cs="Times New Roman"/>
          <w:b/>
          <w:bCs/>
          <w:color w:val="000000"/>
          <w:sz w:val="22"/>
          <w:szCs w:val="22"/>
        </w:rPr>
        <w:lastRenderedPageBreak/>
        <w:t>Reference:</w:t>
      </w:r>
    </w:p>
    <w:p w14:paraId="03FEA666" w14:textId="7114C2D0" w:rsidR="005901A8" w:rsidRDefault="005901A8" w:rsidP="00FC66B4">
      <w:pPr>
        <w:jc w:val="both"/>
        <w:rPr>
          <w:rFonts w:ascii="Times New Roman" w:eastAsia="Times New Roman" w:hAnsi="Times New Roman" w:cs="Times New Roman"/>
          <w:color w:val="000000"/>
          <w:sz w:val="22"/>
          <w:szCs w:val="22"/>
        </w:rPr>
      </w:pPr>
      <w:r w:rsidRPr="008C68E7">
        <w:rPr>
          <w:rFonts w:ascii="Times New Roman" w:eastAsia="Times New Roman" w:hAnsi="Times New Roman" w:cs="Times New Roman"/>
          <w:color w:val="000000"/>
          <w:sz w:val="22"/>
          <w:szCs w:val="22"/>
        </w:rPr>
        <w:t xml:space="preserve">[1] </w:t>
      </w:r>
      <w:proofErr w:type="spellStart"/>
      <w:r w:rsidR="008C68E7" w:rsidRPr="008C68E7">
        <w:rPr>
          <w:rFonts w:ascii="Times New Roman" w:eastAsia="Times New Roman" w:hAnsi="Times New Roman" w:cs="Times New Roman"/>
          <w:color w:val="000000"/>
          <w:sz w:val="22"/>
          <w:szCs w:val="22"/>
        </w:rPr>
        <w:t>Jenq</w:t>
      </w:r>
      <w:proofErr w:type="spellEnd"/>
      <w:r w:rsidR="008C68E7" w:rsidRPr="008C68E7">
        <w:rPr>
          <w:rFonts w:ascii="Times New Roman" w:eastAsia="Times New Roman" w:hAnsi="Times New Roman" w:cs="Times New Roman"/>
          <w:color w:val="000000"/>
          <w:sz w:val="22"/>
          <w:szCs w:val="22"/>
        </w:rPr>
        <w:t xml:space="preserve">, Robert R., et al. "Intestinal </w:t>
      </w:r>
      <w:proofErr w:type="spellStart"/>
      <w:r w:rsidR="008C68E7" w:rsidRPr="008C68E7">
        <w:rPr>
          <w:rFonts w:ascii="Times New Roman" w:eastAsia="Times New Roman" w:hAnsi="Times New Roman" w:cs="Times New Roman"/>
          <w:color w:val="000000"/>
          <w:sz w:val="22"/>
          <w:szCs w:val="22"/>
        </w:rPr>
        <w:t>Blautia</w:t>
      </w:r>
      <w:proofErr w:type="spellEnd"/>
      <w:r w:rsidR="008C68E7" w:rsidRPr="008C68E7">
        <w:rPr>
          <w:rFonts w:ascii="Times New Roman" w:eastAsia="Times New Roman" w:hAnsi="Times New Roman" w:cs="Times New Roman"/>
          <w:color w:val="000000"/>
          <w:sz w:val="22"/>
          <w:szCs w:val="22"/>
        </w:rPr>
        <w:t xml:space="preserve"> is associated with reduced death from graft-versus-host</w:t>
      </w:r>
      <w:r w:rsidR="00762829">
        <w:rPr>
          <w:rFonts w:ascii="Times New Roman" w:eastAsia="Times New Roman" w:hAnsi="Times New Roman" w:cs="Times New Roman"/>
          <w:color w:val="000000"/>
          <w:sz w:val="22"/>
          <w:szCs w:val="22"/>
        </w:rPr>
        <w:t xml:space="preserve"> </w:t>
      </w:r>
      <w:r w:rsidR="008C68E7" w:rsidRPr="008C68E7">
        <w:rPr>
          <w:rFonts w:ascii="Times New Roman" w:eastAsia="Times New Roman" w:hAnsi="Times New Roman" w:cs="Times New Roman"/>
          <w:color w:val="000000"/>
          <w:sz w:val="22"/>
          <w:szCs w:val="22"/>
        </w:rPr>
        <w:t>disease." Biology of Blood and Marrow Transplantation 21.8 (2015): 1373-1383.</w:t>
      </w:r>
    </w:p>
    <w:p w14:paraId="42EA2A2A" w14:textId="77777777" w:rsidR="006D1415" w:rsidRPr="006D1415" w:rsidRDefault="006D1415" w:rsidP="00FC66B4">
      <w:pPr>
        <w:jc w:val="both"/>
        <w:rPr>
          <w:rFonts w:ascii="Times New Roman" w:eastAsia="Times New Roman" w:hAnsi="Times New Roman" w:cs="Times New Roman"/>
          <w:color w:val="000000"/>
          <w:sz w:val="22"/>
          <w:szCs w:val="22"/>
        </w:rPr>
      </w:pPr>
    </w:p>
    <w:p w14:paraId="163F0A11" w14:textId="622CACD0" w:rsidR="008C68E7" w:rsidRPr="008C68E7" w:rsidRDefault="005901A8" w:rsidP="00FC66B4">
      <w:pPr>
        <w:jc w:val="both"/>
        <w:rPr>
          <w:rFonts w:ascii="Times New Roman" w:eastAsia="Times New Roman" w:hAnsi="Times New Roman" w:cs="Times New Roman"/>
          <w:color w:val="000000"/>
          <w:sz w:val="22"/>
          <w:szCs w:val="22"/>
        </w:rPr>
      </w:pPr>
      <w:r w:rsidRPr="008C68E7">
        <w:rPr>
          <w:rFonts w:ascii="Times New Roman" w:eastAsia="Times New Roman" w:hAnsi="Times New Roman" w:cs="Times New Roman"/>
          <w:color w:val="000000"/>
          <w:sz w:val="22"/>
          <w:szCs w:val="22"/>
        </w:rPr>
        <w:t xml:space="preserve">[2] </w:t>
      </w:r>
      <w:r w:rsidR="008C68E7" w:rsidRPr="008C68E7">
        <w:rPr>
          <w:rFonts w:ascii="Times New Roman" w:eastAsia="Times New Roman" w:hAnsi="Times New Roman" w:cs="Times New Roman"/>
          <w:color w:val="000000"/>
          <w:sz w:val="22"/>
          <w:szCs w:val="22"/>
        </w:rPr>
        <w:t>Stein-</w:t>
      </w:r>
      <w:proofErr w:type="spellStart"/>
      <w:r w:rsidR="008C68E7" w:rsidRPr="008C68E7">
        <w:rPr>
          <w:rFonts w:ascii="Times New Roman" w:eastAsia="Times New Roman" w:hAnsi="Times New Roman" w:cs="Times New Roman"/>
          <w:color w:val="000000"/>
          <w:sz w:val="22"/>
          <w:szCs w:val="22"/>
        </w:rPr>
        <w:t>Thoeringer</w:t>
      </w:r>
      <w:proofErr w:type="spellEnd"/>
      <w:r w:rsidR="008C68E7" w:rsidRPr="008C68E7">
        <w:rPr>
          <w:rFonts w:ascii="Times New Roman" w:eastAsia="Times New Roman" w:hAnsi="Times New Roman" w:cs="Times New Roman"/>
          <w:color w:val="000000"/>
          <w:sz w:val="22"/>
          <w:szCs w:val="22"/>
        </w:rPr>
        <w:t>, C. K., et al. "Lactose drives Enterococcus expansion to promote graft-versus-host</w:t>
      </w:r>
      <w:r w:rsidR="00762829">
        <w:rPr>
          <w:rFonts w:ascii="Times New Roman" w:eastAsia="Times New Roman" w:hAnsi="Times New Roman" w:cs="Times New Roman"/>
          <w:color w:val="000000"/>
          <w:sz w:val="22"/>
          <w:szCs w:val="22"/>
        </w:rPr>
        <w:t xml:space="preserve"> </w:t>
      </w:r>
      <w:r w:rsidR="008C68E7" w:rsidRPr="008C68E7">
        <w:rPr>
          <w:rFonts w:ascii="Times New Roman" w:eastAsia="Times New Roman" w:hAnsi="Times New Roman" w:cs="Times New Roman"/>
          <w:color w:val="000000"/>
          <w:sz w:val="22"/>
          <w:szCs w:val="22"/>
        </w:rPr>
        <w:t>disease." Science</w:t>
      </w:r>
      <w:r w:rsidR="00235039">
        <w:rPr>
          <w:rFonts w:ascii="Times New Roman" w:eastAsia="Times New Roman" w:hAnsi="Times New Roman" w:cs="Times New Roman"/>
          <w:color w:val="000000"/>
          <w:sz w:val="22"/>
          <w:szCs w:val="22"/>
        </w:rPr>
        <w:t xml:space="preserve"> </w:t>
      </w:r>
      <w:r w:rsidR="008C68E7" w:rsidRPr="008C68E7">
        <w:rPr>
          <w:rFonts w:ascii="Times New Roman" w:eastAsia="Times New Roman" w:hAnsi="Times New Roman" w:cs="Times New Roman"/>
          <w:color w:val="000000"/>
          <w:sz w:val="22"/>
          <w:szCs w:val="22"/>
        </w:rPr>
        <w:t>366.6469 (2019): 1143-1149.</w:t>
      </w:r>
    </w:p>
    <w:p w14:paraId="33D41B50" w14:textId="77777777" w:rsidR="008C68E7" w:rsidRPr="008C68E7" w:rsidRDefault="008C68E7" w:rsidP="00FC66B4">
      <w:pPr>
        <w:jc w:val="both"/>
        <w:rPr>
          <w:rFonts w:ascii="Times New Roman" w:eastAsia="Times New Roman" w:hAnsi="Times New Roman" w:cs="Times New Roman"/>
          <w:color w:val="000000"/>
          <w:sz w:val="22"/>
          <w:szCs w:val="22"/>
        </w:rPr>
      </w:pPr>
    </w:p>
    <w:p w14:paraId="62DD0371" w14:textId="508F84A0" w:rsidR="005901A8" w:rsidRDefault="005901A8" w:rsidP="00FC66B4">
      <w:pPr>
        <w:jc w:val="both"/>
        <w:rPr>
          <w:rFonts w:ascii="Times New Roman" w:eastAsia="Times New Roman" w:hAnsi="Times New Roman" w:cs="Times New Roman"/>
          <w:color w:val="000000"/>
          <w:sz w:val="22"/>
          <w:szCs w:val="22"/>
        </w:rPr>
      </w:pPr>
      <w:r w:rsidRPr="008C68E7">
        <w:rPr>
          <w:rFonts w:ascii="Times New Roman" w:eastAsia="Times New Roman" w:hAnsi="Times New Roman" w:cs="Times New Roman"/>
          <w:color w:val="000000"/>
          <w:sz w:val="22"/>
          <w:szCs w:val="22"/>
        </w:rPr>
        <w:t xml:space="preserve">[3] </w:t>
      </w:r>
      <w:bookmarkStart w:id="247" w:name="OLE_LINK57"/>
      <w:bookmarkStart w:id="248" w:name="OLE_LINK58"/>
      <w:r w:rsidR="008C68E7" w:rsidRPr="008C68E7">
        <w:rPr>
          <w:rFonts w:ascii="Times New Roman" w:eastAsia="Times New Roman" w:hAnsi="Times New Roman" w:cs="Times New Roman"/>
          <w:color w:val="000000"/>
          <w:sz w:val="22"/>
          <w:szCs w:val="22"/>
        </w:rPr>
        <w:t>Markey, Kate A., et al. "</w:t>
      </w:r>
      <w:bookmarkStart w:id="249" w:name="OLE_LINK138"/>
      <w:bookmarkStart w:id="250" w:name="OLE_LINK139"/>
      <w:r w:rsidR="008C68E7" w:rsidRPr="008C68E7">
        <w:rPr>
          <w:rFonts w:ascii="Times New Roman" w:eastAsia="Times New Roman" w:hAnsi="Times New Roman" w:cs="Times New Roman"/>
          <w:color w:val="000000"/>
          <w:sz w:val="22"/>
          <w:szCs w:val="22"/>
        </w:rPr>
        <w:t>Microbe-derived short chain fatty acids butyrate and propionate are</w:t>
      </w:r>
      <w:r w:rsidR="00762829">
        <w:rPr>
          <w:rFonts w:ascii="Times New Roman" w:eastAsia="Times New Roman" w:hAnsi="Times New Roman" w:cs="Times New Roman"/>
          <w:color w:val="000000"/>
          <w:sz w:val="22"/>
          <w:szCs w:val="22"/>
        </w:rPr>
        <w:t xml:space="preserve"> </w:t>
      </w:r>
      <w:r w:rsidR="008C68E7" w:rsidRPr="008C68E7">
        <w:rPr>
          <w:rFonts w:ascii="Times New Roman" w:eastAsia="Times New Roman" w:hAnsi="Times New Roman" w:cs="Times New Roman"/>
          <w:color w:val="000000"/>
          <w:sz w:val="22"/>
          <w:szCs w:val="22"/>
        </w:rPr>
        <w:t>associated with protection from chronic GVHD</w:t>
      </w:r>
      <w:bookmarkEnd w:id="249"/>
      <w:bookmarkEnd w:id="250"/>
      <w:r w:rsidR="008C68E7" w:rsidRPr="008C68E7">
        <w:rPr>
          <w:rFonts w:ascii="Times New Roman" w:eastAsia="Times New Roman" w:hAnsi="Times New Roman" w:cs="Times New Roman"/>
          <w:color w:val="000000"/>
          <w:sz w:val="22"/>
          <w:szCs w:val="22"/>
        </w:rPr>
        <w:t>." Blood Journal (2020): blood-2019003369.</w:t>
      </w:r>
      <w:bookmarkEnd w:id="247"/>
      <w:bookmarkEnd w:id="248"/>
    </w:p>
    <w:p w14:paraId="2CDFBE3A" w14:textId="1E917138" w:rsidR="00FC66B4" w:rsidRDefault="00FC66B4" w:rsidP="00FC66B4">
      <w:pPr>
        <w:jc w:val="both"/>
        <w:rPr>
          <w:rFonts w:ascii="Times New Roman" w:eastAsia="Times New Roman" w:hAnsi="Times New Roman" w:cs="Times New Roman"/>
          <w:color w:val="000000"/>
          <w:sz w:val="22"/>
          <w:szCs w:val="22"/>
        </w:rPr>
      </w:pPr>
    </w:p>
    <w:p w14:paraId="19BC1F57" w14:textId="4F4F69C4" w:rsidR="00FC66B4" w:rsidRPr="00FC66B4" w:rsidRDefault="00FC66B4" w:rsidP="00FC66B4">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w:t>
      </w:r>
      <w:r w:rsidRPr="00FC66B4">
        <w:rPr>
          <w:rFonts w:ascii="Times New Roman" w:eastAsia="Times New Roman" w:hAnsi="Times New Roman" w:cs="Times New Roman"/>
          <w:color w:val="000000"/>
          <w:sz w:val="22"/>
          <w:szCs w:val="22"/>
        </w:rPr>
        <w:t xml:space="preserve"> </w:t>
      </w:r>
      <w:proofErr w:type="spellStart"/>
      <w:r w:rsidRPr="00FC66B4">
        <w:rPr>
          <w:rFonts w:ascii="Times New Roman" w:eastAsia="Times New Roman" w:hAnsi="Times New Roman" w:cs="Times New Roman"/>
          <w:color w:val="000000"/>
          <w:sz w:val="22"/>
          <w:szCs w:val="22"/>
        </w:rPr>
        <w:t>Morjaria</w:t>
      </w:r>
      <w:proofErr w:type="spellEnd"/>
      <w:r w:rsidRPr="00FC66B4">
        <w:rPr>
          <w:rFonts w:ascii="Times New Roman" w:eastAsia="Times New Roman" w:hAnsi="Times New Roman" w:cs="Times New Roman"/>
          <w:color w:val="000000"/>
          <w:sz w:val="22"/>
          <w:szCs w:val="22"/>
        </w:rPr>
        <w:t xml:space="preserve">, </w:t>
      </w:r>
      <w:proofErr w:type="spellStart"/>
      <w:r w:rsidRPr="00FC66B4">
        <w:rPr>
          <w:rFonts w:ascii="Times New Roman" w:eastAsia="Times New Roman" w:hAnsi="Times New Roman" w:cs="Times New Roman"/>
          <w:color w:val="000000"/>
          <w:sz w:val="22"/>
          <w:szCs w:val="22"/>
        </w:rPr>
        <w:t>Sejal</w:t>
      </w:r>
      <w:proofErr w:type="spellEnd"/>
      <w:r w:rsidRPr="00FC66B4">
        <w:rPr>
          <w:rFonts w:ascii="Times New Roman" w:eastAsia="Times New Roman" w:hAnsi="Times New Roman" w:cs="Times New Roman"/>
          <w:color w:val="000000"/>
          <w:sz w:val="22"/>
          <w:szCs w:val="22"/>
        </w:rPr>
        <w:t>, et al. "Antibiotic-induced shifts in fecal microbiota density and composition during</w:t>
      </w:r>
      <w:r>
        <w:rPr>
          <w:rFonts w:ascii="Times New Roman" w:eastAsia="Times New Roman" w:hAnsi="Times New Roman" w:cs="Times New Roman"/>
          <w:color w:val="000000"/>
          <w:sz w:val="22"/>
          <w:szCs w:val="22"/>
        </w:rPr>
        <w:t xml:space="preserve"> </w:t>
      </w:r>
      <w:r w:rsidRPr="00FC66B4">
        <w:rPr>
          <w:rFonts w:ascii="Times New Roman" w:eastAsia="Times New Roman" w:hAnsi="Times New Roman" w:cs="Times New Roman"/>
          <w:color w:val="000000"/>
          <w:sz w:val="22"/>
          <w:szCs w:val="22"/>
        </w:rPr>
        <w:t>hematopoietic stem cell transplantation." Infection and immunity 87.9 (2019): e00206-19.</w:t>
      </w:r>
    </w:p>
    <w:p w14:paraId="4CB12305" w14:textId="610B19DB" w:rsidR="00FC66B4" w:rsidRDefault="00FC66B4" w:rsidP="00FC66B4">
      <w:pPr>
        <w:jc w:val="both"/>
        <w:rPr>
          <w:rFonts w:ascii="Times New Roman" w:eastAsia="Times New Roman" w:hAnsi="Times New Roman" w:cs="Times New Roman"/>
          <w:color w:val="000000"/>
          <w:sz w:val="22"/>
          <w:szCs w:val="22"/>
        </w:rPr>
      </w:pPr>
    </w:p>
    <w:p w14:paraId="3F8DEBF0" w14:textId="0B3CC686" w:rsidR="00FC66B4" w:rsidRPr="00FC66B4" w:rsidRDefault="00FC66B4" w:rsidP="00FC66B4">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r w:rsidR="00E11CE1">
        <w:rPr>
          <w:rFonts w:ascii="Times New Roman" w:eastAsia="Times New Roman" w:hAnsi="Times New Roman" w:cs="Times New Roman"/>
          <w:color w:val="000000"/>
          <w:sz w:val="22"/>
          <w:szCs w:val="22"/>
        </w:rPr>
        <w:t xml:space="preserve"> </w:t>
      </w:r>
      <w:r w:rsidRPr="00FC66B4">
        <w:rPr>
          <w:rFonts w:ascii="Times New Roman" w:eastAsia="Times New Roman" w:hAnsi="Times New Roman" w:cs="Times New Roman"/>
          <w:color w:val="000000"/>
          <w:sz w:val="22"/>
          <w:szCs w:val="22"/>
        </w:rPr>
        <w:t>Schluter, Jonas, et al. "The gut microbiota is associated with immune cell dynamics in humans." Nature (2020): 1-5.</w:t>
      </w:r>
    </w:p>
    <w:p w14:paraId="505CCA7A" w14:textId="42A1277C" w:rsidR="00FC66B4" w:rsidRPr="00C01374" w:rsidRDefault="00FC66B4" w:rsidP="00762829">
      <w:pPr>
        <w:jc w:val="both"/>
        <w:rPr>
          <w:rFonts w:ascii="Times New Roman" w:eastAsia="Times New Roman" w:hAnsi="Times New Roman" w:cs="Times New Roman"/>
          <w:color w:val="000000"/>
          <w:sz w:val="22"/>
          <w:szCs w:val="22"/>
        </w:rPr>
      </w:pPr>
    </w:p>
    <w:sectPr w:rsidR="00FC66B4" w:rsidRPr="00C01374" w:rsidSect="00466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E6C0E"/>
    <w:multiLevelType w:val="hybridMultilevel"/>
    <w:tmpl w:val="213A0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417E2D"/>
    <w:multiLevelType w:val="multilevel"/>
    <w:tmpl w:val="D0FC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ao Xavier">
    <w15:presenceInfo w15:providerId="None" w15:userId="Joao Xav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5E"/>
    <w:rsid w:val="000140C8"/>
    <w:rsid w:val="00016AE0"/>
    <w:rsid w:val="00017830"/>
    <w:rsid w:val="00044EFB"/>
    <w:rsid w:val="0005370F"/>
    <w:rsid w:val="00060AB1"/>
    <w:rsid w:val="00085CF9"/>
    <w:rsid w:val="000C0D45"/>
    <w:rsid w:val="000F045E"/>
    <w:rsid w:val="001032BB"/>
    <w:rsid w:val="0010570E"/>
    <w:rsid w:val="001158CA"/>
    <w:rsid w:val="00136C34"/>
    <w:rsid w:val="0015621E"/>
    <w:rsid w:val="00183B57"/>
    <w:rsid w:val="001C6A7C"/>
    <w:rsid w:val="001D747C"/>
    <w:rsid w:val="0023396C"/>
    <w:rsid w:val="00235039"/>
    <w:rsid w:val="00250E25"/>
    <w:rsid w:val="002515A3"/>
    <w:rsid w:val="00252EA6"/>
    <w:rsid w:val="002546FC"/>
    <w:rsid w:val="00283CC7"/>
    <w:rsid w:val="002841AA"/>
    <w:rsid w:val="002A2CFB"/>
    <w:rsid w:val="002F69ED"/>
    <w:rsid w:val="003138CF"/>
    <w:rsid w:val="003243BE"/>
    <w:rsid w:val="00326DF1"/>
    <w:rsid w:val="00336B8B"/>
    <w:rsid w:val="00371379"/>
    <w:rsid w:val="00393DEF"/>
    <w:rsid w:val="003A2FC2"/>
    <w:rsid w:val="003B2813"/>
    <w:rsid w:val="003D18D6"/>
    <w:rsid w:val="003D4CF7"/>
    <w:rsid w:val="003D4DA3"/>
    <w:rsid w:val="00414E96"/>
    <w:rsid w:val="004256C4"/>
    <w:rsid w:val="00427DA5"/>
    <w:rsid w:val="00431F57"/>
    <w:rsid w:val="0046600E"/>
    <w:rsid w:val="004836A5"/>
    <w:rsid w:val="004A6DF1"/>
    <w:rsid w:val="004B1CC3"/>
    <w:rsid w:val="004B3349"/>
    <w:rsid w:val="004D1D97"/>
    <w:rsid w:val="004F2F27"/>
    <w:rsid w:val="00540509"/>
    <w:rsid w:val="0054340B"/>
    <w:rsid w:val="00547C8D"/>
    <w:rsid w:val="00556710"/>
    <w:rsid w:val="00565D92"/>
    <w:rsid w:val="00566EB4"/>
    <w:rsid w:val="00584872"/>
    <w:rsid w:val="005901A8"/>
    <w:rsid w:val="005E46C6"/>
    <w:rsid w:val="005F4CCD"/>
    <w:rsid w:val="00600DBB"/>
    <w:rsid w:val="00606447"/>
    <w:rsid w:val="006304DC"/>
    <w:rsid w:val="00636985"/>
    <w:rsid w:val="006638A6"/>
    <w:rsid w:val="006661E3"/>
    <w:rsid w:val="006A6229"/>
    <w:rsid w:val="006D1415"/>
    <w:rsid w:val="006F5EF3"/>
    <w:rsid w:val="00713206"/>
    <w:rsid w:val="00715410"/>
    <w:rsid w:val="00726620"/>
    <w:rsid w:val="007354E5"/>
    <w:rsid w:val="00762829"/>
    <w:rsid w:val="00791BFF"/>
    <w:rsid w:val="007B31AB"/>
    <w:rsid w:val="007B62D8"/>
    <w:rsid w:val="007D3481"/>
    <w:rsid w:val="007E04CF"/>
    <w:rsid w:val="007F7179"/>
    <w:rsid w:val="00806E05"/>
    <w:rsid w:val="00812ADC"/>
    <w:rsid w:val="00815E5A"/>
    <w:rsid w:val="00836E5F"/>
    <w:rsid w:val="0084230E"/>
    <w:rsid w:val="008435C7"/>
    <w:rsid w:val="00847FA8"/>
    <w:rsid w:val="00861BCB"/>
    <w:rsid w:val="00861EFF"/>
    <w:rsid w:val="008700D1"/>
    <w:rsid w:val="008B0E29"/>
    <w:rsid w:val="008B142A"/>
    <w:rsid w:val="008B6E6A"/>
    <w:rsid w:val="008C68E7"/>
    <w:rsid w:val="00956C5A"/>
    <w:rsid w:val="00957D4F"/>
    <w:rsid w:val="0099181A"/>
    <w:rsid w:val="009A0CDA"/>
    <w:rsid w:val="009C1071"/>
    <w:rsid w:val="009C373E"/>
    <w:rsid w:val="009F09D5"/>
    <w:rsid w:val="009F0E60"/>
    <w:rsid w:val="00A04537"/>
    <w:rsid w:val="00A40918"/>
    <w:rsid w:val="00A510A7"/>
    <w:rsid w:val="00A765CD"/>
    <w:rsid w:val="00A91077"/>
    <w:rsid w:val="00AB59F7"/>
    <w:rsid w:val="00AC4786"/>
    <w:rsid w:val="00AE060A"/>
    <w:rsid w:val="00AE6BDB"/>
    <w:rsid w:val="00AE6D03"/>
    <w:rsid w:val="00B011FF"/>
    <w:rsid w:val="00B17E09"/>
    <w:rsid w:val="00B77DD9"/>
    <w:rsid w:val="00BC3471"/>
    <w:rsid w:val="00C01217"/>
    <w:rsid w:val="00C01374"/>
    <w:rsid w:val="00C100BA"/>
    <w:rsid w:val="00C22AC1"/>
    <w:rsid w:val="00C34236"/>
    <w:rsid w:val="00C43B9A"/>
    <w:rsid w:val="00C94146"/>
    <w:rsid w:val="00CA6F32"/>
    <w:rsid w:val="00CC5051"/>
    <w:rsid w:val="00CD131F"/>
    <w:rsid w:val="00CF6315"/>
    <w:rsid w:val="00D433D5"/>
    <w:rsid w:val="00D63524"/>
    <w:rsid w:val="00D66875"/>
    <w:rsid w:val="00DA3004"/>
    <w:rsid w:val="00DC3B27"/>
    <w:rsid w:val="00DE154A"/>
    <w:rsid w:val="00DF5C46"/>
    <w:rsid w:val="00E11CE1"/>
    <w:rsid w:val="00E1461C"/>
    <w:rsid w:val="00E4144F"/>
    <w:rsid w:val="00E74C0F"/>
    <w:rsid w:val="00E77849"/>
    <w:rsid w:val="00EA14CC"/>
    <w:rsid w:val="00EA248E"/>
    <w:rsid w:val="00EC077C"/>
    <w:rsid w:val="00ED2407"/>
    <w:rsid w:val="00ED2E2C"/>
    <w:rsid w:val="00ED76B7"/>
    <w:rsid w:val="00F04A96"/>
    <w:rsid w:val="00F504A1"/>
    <w:rsid w:val="00F67C5F"/>
    <w:rsid w:val="00F84702"/>
    <w:rsid w:val="00FA1B50"/>
    <w:rsid w:val="00FA77C2"/>
    <w:rsid w:val="00FB58E8"/>
    <w:rsid w:val="00FC66B4"/>
    <w:rsid w:val="00FE0E8B"/>
    <w:rsid w:val="00FF6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2DD1"/>
  <w15:chartTrackingRefBased/>
  <w15:docId w15:val="{46F45C20-74A4-394B-A5B9-42A875DA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0D1"/>
  </w:style>
  <w:style w:type="paragraph" w:styleId="Heading1">
    <w:name w:val="heading 1"/>
    <w:basedOn w:val="Normal"/>
    <w:link w:val="Heading1Char"/>
    <w:uiPriority w:val="9"/>
    <w:qFormat/>
    <w:rsid w:val="005901A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045E"/>
  </w:style>
  <w:style w:type="character" w:styleId="Hyperlink">
    <w:name w:val="Hyperlink"/>
    <w:basedOn w:val="DefaultParagraphFont"/>
    <w:uiPriority w:val="99"/>
    <w:unhideWhenUsed/>
    <w:rsid w:val="000F045E"/>
    <w:rPr>
      <w:color w:val="0000FF"/>
      <w:u w:val="single"/>
    </w:rPr>
  </w:style>
  <w:style w:type="paragraph" w:styleId="ListParagraph">
    <w:name w:val="List Paragraph"/>
    <w:basedOn w:val="Normal"/>
    <w:uiPriority w:val="34"/>
    <w:qFormat/>
    <w:rsid w:val="00E77849"/>
    <w:pPr>
      <w:ind w:left="720"/>
      <w:contextualSpacing/>
    </w:pPr>
  </w:style>
  <w:style w:type="character" w:customStyle="1" w:styleId="Heading1Char">
    <w:name w:val="Heading 1 Char"/>
    <w:basedOn w:val="DefaultParagraphFont"/>
    <w:link w:val="Heading1"/>
    <w:uiPriority w:val="9"/>
    <w:rsid w:val="005901A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8700D1"/>
    <w:rPr>
      <w:color w:val="605E5C"/>
      <w:shd w:val="clear" w:color="auto" w:fill="E1DFDD"/>
    </w:rPr>
  </w:style>
  <w:style w:type="character" w:styleId="FollowedHyperlink">
    <w:name w:val="FollowedHyperlink"/>
    <w:basedOn w:val="DefaultParagraphFont"/>
    <w:uiPriority w:val="99"/>
    <w:semiHidden/>
    <w:unhideWhenUsed/>
    <w:rsid w:val="001C6A7C"/>
    <w:rPr>
      <w:color w:val="954F72" w:themeColor="followedHyperlink"/>
      <w:u w:val="single"/>
    </w:rPr>
  </w:style>
  <w:style w:type="paragraph" w:styleId="BalloonText">
    <w:name w:val="Balloon Text"/>
    <w:basedOn w:val="Normal"/>
    <w:link w:val="BalloonTextChar"/>
    <w:uiPriority w:val="99"/>
    <w:semiHidden/>
    <w:unhideWhenUsed/>
    <w:rsid w:val="001032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32B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83177">
      <w:bodyDiv w:val="1"/>
      <w:marLeft w:val="0"/>
      <w:marRight w:val="0"/>
      <w:marTop w:val="0"/>
      <w:marBottom w:val="0"/>
      <w:divBdr>
        <w:top w:val="none" w:sz="0" w:space="0" w:color="auto"/>
        <w:left w:val="none" w:sz="0" w:space="0" w:color="auto"/>
        <w:bottom w:val="none" w:sz="0" w:space="0" w:color="auto"/>
        <w:right w:val="none" w:sz="0" w:space="0" w:color="auto"/>
      </w:divBdr>
    </w:div>
    <w:div w:id="472795453">
      <w:bodyDiv w:val="1"/>
      <w:marLeft w:val="0"/>
      <w:marRight w:val="0"/>
      <w:marTop w:val="0"/>
      <w:marBottom w:val="0"/>
      <w:divBdr>
        <w:top w:val="none" w:sz="0" w:space="0" w:color="auto"/>
        <w:left w:val="none" w:sz="0" w:space="0" w:color="auto"/>
        <w:bottom w:val="none" w:sz="0" w:space="0" w:color="auto"/>
        <w:right w:val="none" w:sz="0" w:space="0" w:color="auto"/>
      </w:divBdr>
    </w:div>
    <w:div w:id="524174672">
      <w:bodyDiv w:val="1"/>
      <w:marLeft w:val="0"/>
      <w:marRight w:val="0"/>
      <w:marTop w:val="0"/>
      <w:marBottom w:val="0"/>
      <w:divBdr>
        <w:top w:val="none" w:sz="0" w:space="0" w:color="auto"/>
        <w:left w:val="none" w:sz="0" w:space="0" w:color="auto"/>
        <w:bottom w:val="none" w:sz="0" w:space="0" w:color="auto"/>
        <w:right w:val="none" w:sz="0" w:space="0" w:color="auto"/>
      </w:divBdr>
    </w:div>
    <w:div w:id="674916616">
      <w:bodyDiv w:val="1"/>
      <w:marLeft w:val="0"/>
      <w:marRight w:val="0"/>
      <w:marTop w:val="0"/>
      <w:marBottom w:val="0"/>
      <w:divBdr>
        <w:top w:val="none" w:sz="0" w:space="0" w:color="auto"/>
        <w:left w:val="none" w:sz="0" w:space="0" w:color="auto"/>
        <w:bottom w:val="none" w:sz="0" w:space="0" w:color="auto"/>
        <w:right w:val="none" w:sz="0" w:space="0" w:color="auto"/>
      </w:divBdr>
    </w:div>
    <w:div w:id="724328535">
      <w:bodyDiv w:val="1"/>
      <w:marLeft w:val="0"/>
      <w:marRight w:val="0"/>
      <w:marTop w:val="0"/>
      <w:marBottom w:val="0"/>
      <w:divBdr>
        <w:top w:val="none" w:sz="0" w:space="0" w:color="auto"/>
        <w:left w:val="none" w:sz="0" w:space="0" w:color="auto"/>
        <w:bottom w:val="none" w:sz="0" w:space="0" w:color="auto"/>
        <w:right w:val="none" w:sz="0" w:space="0" w:color="auto"/>
      </w:divBdr>
    </w:div>
    <w:div w:id="973560786">
      <w:bodyDiv w:val="1"/>
      <w:marLeft w:val="0"/>
      <w:marRight w:val="0"/>
      <w:marTop w:val="0"/>
      <w:marBottom w:val="0"/>
      <w:divBdr>
        <w:top w:val="none" w:sz="0" w:space="0" w:color="auto"/>
        <w:left w:val="none" w:sz="0" w:space="0" w:color="auto"/>
        <w:bottom w:val="none" w:sz="0" w:space="0" w:color="auto"/>
        <w:right w:val="none" w:sz="0" w:space="0" w:color="auto"/>
      </w:divBdr>
    </w:div>
    <w:div w:id="1384717425">
      <w:bodyDiv w:val="1"/>
      <w:marLeft w:val="0"/>
      <w:marRight w:val="0"/>
      <w:marTop w:val="0"/>
      <w:marBottom w:val="0"/>
      <w:divBdr>
        <w:top w:val="none" w:sz="0" w:space="0" w:color="auto"/>
        <w:left w:val="none" w:sz="0" w:space="0" w:color="auto"/>
        <w:bottom w:val="none" w:sz="0" w:space="0" w:color="auto"/>
        <w:right w:val="none" w:sz="0" w:space="0" w:color="auto"/>
      </w:divBdr>
    </w:div>
    <w:div w:id="1508132863">
      <w:bodyDiv w:val="1"/>
      <w:marLeft w:val="0"/>
      <w:marRight w:val="0"/>
      <w:marTop w:val="0"/>
      <w:marBottom w:val="0"/>
      <w:divBdr>
        <w:top w:val="none" w:sz="0" w:space="0" w:color="auto"/>
        <w:left w:val="none" w:sz="0" w:space="0" w:color="auto"/>
        <w:bottom w:val="none" w:sz="0" w:space="0" w:color="auto"/>
        <w:right w:val="none" w:sz="0" w:space="0" w:color="auto"/>
      </w:divBdr>
    </w:div>
    <w:div w:id="1576429828">
      <w:bodyDiv w:val="1"/>
      <w:marLeft w:val="0"/>
      <w:marRight w:val="0"/>
      <w:marTop w:val="0"/>
      <w:marBottom w:val="0"/>
      <w:divBdr>
        <w:top w:val="none" w:sz="0" w:space="0" w:color="auto"/>
        <w:left w:val="none" w:sz="0" w:space="0" w:color="auto"/>
        <w:bottom w:val="none" w:sz="0" w:space="0" w:color="auto"/>
        <w:right w:val="none" w:sz="0" w:space="0" w:color="auto"/>
      </w:divBdr>
    </w:div>
    <w:div w:id="1629584922">
      <w:bodyDiv w:val="1"/>
      <w:marLeft w:val="0"/>
      <w:marRight w:val="0"/>
      <w:marTop w:val="0"/>
      <w:marBottom w:val="0"/>
      <w:divBdr>
        <w:top w:val="none" w:sz="0" w:space="0" w:color="auto"/>
        <w:left w:val="none" w:sz="0" w:space="0" w:color="auto"/>
        <w:bottom w:val="none" w:sz="0" w:space="0" w:color="auto"/>
        <w:right w:val="none" w:sz="0" w:space="0" w:color="auto"/>
      </w:divBdr>
    </w:div>
    <w:div w:id="1842162095">
      <w:bodyDiv w:val="1"/>
      <w:marLeft w:val="0"/>
      <w:marRight w:val="0"/>
      <w:marTop w:val="0"/>
      <w:marBottom w:val="0"/>
      <w:divBdr>
        <w:top w:val="none" w:sz="0" w:space="0" w:color="auto"/>
        <w:left w:val="none" w:sz="0" w:space="0" w:color="auto"/>
        <w:bottom w:val="none" w:sz="0" w:space="0" w:color="auto"/>
        <w:right w:val="none" w:sz="0" w:space="0" w:color="auto"/>
      </w:divBdr>
    </w:div>
    <w:div w:id="2099061995">
      <w:bodyDiv w:val="1"/>
      <w:marLeft w:val="0"/>
      <w:marRight w:val="0"/>
      <w:marTop w:val="0"/>
      <w:marBottom w:val="0"/>
      <w:divBdr>
        <w:top w:val="none" w:sz="0" w:space="0" w:color="auto"/>
        <w:left w:val="none" w:sz="0" w:space="0" w:color="auto"/>
        <w:bottom w:val="none" w:sz="0" w:space="0" w:color="auto"/>
        <w:right w:val="none" w:sz="0" w:space="0" w:color="auto"/>
      </w:divBdr>
    </w:div>
    <w:div w:id="213177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6084/m9.figshare.1201698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gshare.com/articles/dataset/samples/1201698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F04A6-20F2-CA4D-818C-0EAFA0FF0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Liao</dc:creator>
  <cp:keywords/>
  <dc:description/>
  <cp:lastModifiedBy>Joao Xavier</cp:lastModifiedBy>
  <cp:revision>137</cp:revision>
  <dcterms:created xsi:type="dcterms:W3CDTF">2021-01-14T22:13:00Z</dcterms:created>
  <dcterms:modified xsi:type="dcterms:W3CDTF">2021-01-18T16:40:00Z</dcterms:modified>
</cp:coreProperties>
</file>