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4DA4" w14:textId="295DF057" w:rsidR="0010570E" w:rsidRPr="000116FB" w:rsidRDefault="008B0E29" w:rsidP="007F02F6">
      <w:pPr>
        <w:spacing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0" w:name="OLE_LINK17"/>
      <w:bookmarkStart w:id="1" w:name="OLE_LINK18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Referee</w:t>
      </w:r>
      <w:r w:rsidR="0010570E"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#1</w:t>
      </w:r>
    </w:p>
    <w:p w14:paraId="2645FC6A" w14:textId="77777777" w:rsidR="007F02F6" w:rsidRDefault="0010570E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bookmarkStart w:id="2" w:name="OLE_LINK5"/>
      <w:bookmarkStart w:id="3" w:name="OLE_LINK6"/>
      <w:bookmarkEnd w:id="0"/>
      <w:bookmarkEnd w:id="1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1: “</w:t>
      </w:r>
      <w:bookmarkEnd w:id="2"/>
      <w:bookmarkEnd w:id="3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I thank the authors for carefully addressing all my comments. I have an additional few</w:t>
      </w:r>
      <w:r w:rsid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minor comments that can be addressed without further review:</w:t>
      </w:r>
      <w:r w:rsidR="00713206" w:rsidRP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4" w:name="OLE_LINK7"/>
      <w:bookmarkStart w:id="5" w:name="OLE_LINK8"/>
    </w:p>
    <w:p w14:paraId="7135753F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91CC3F6" w14:textId="701F3988" w:rsidR="007F02F6" w:rsidRDefault="0071320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</w:t>
      </w:r>
      <w:del w:id="6" w:author="Joao Xavier" w:date="2021-02-09T07:47:00Z">
        <w:r w:rsidR="003E7CCF" w:rsidDel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delText xml:space="preserve">thank </w:delText>
        </w:r>
      </w:del>
      <w:ins w:id="7" w:author="Joao Xavier" w:date="2021-02-09T07:47:00Z">
        <w:r w:rsidR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 xml:space="preserve">are pleased that the referee </w:t>
        </w:r>
      </w:ins>
      <w:ins w:id="8" w:author="Joao Xavier" w:date="2021-02-09T07:48:00Z">
        <w:r w:rsidR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 xml:space="preserve">is </w:t>
        </w:r>
      </w:ins>
      <w:del w:id="9" w:author="Joao Xavier" w:date="2021-02-09T07:48:00Z">
        <w:r w:rsidR="003E7CCF" w:rsidDel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delText xml:space="preserve">the reviewer for </w:delText>
        </w:r>
        <w:r w:rsidR="00567A20" w:rsidDel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delText xml:space="preserve">being positive </w:delText>
        </w:r>
      </w:del>
      <w:r w:rsidR="00567A20"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our responses</w:t>
      </w:r>
      <w:r w:rsidR="009A0CDA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10" w:name="OLE_LINK9"/>
      <w:bookmarkStart w:id="11" w:name="OLE_LINK10"/>
      <w:bookmarkEnd w:id="4"/>
      <w:bookmarkEnd w:id="5"/>
      <w:ins w:id="12" w:author="Joao Xavier" w:date="2021-02-09T07:48:00Z">
        <w:r w:rsidR="003D45F3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 xml:space="preserve"> Thank you for the constructive criticism.</w:t>
        </w:r>
      </w:ins>
    </w:p>
    <w:p w14:paraId="395C8CA8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14EECA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bookmarkEnd w:id="10"/>
      <w:bookmarkEnd w:id="11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taxon x samples tables added to the counts folder are all relative abundance - I would prefer to have these as counts, since some statistical models expect count data and the total counts, and it's easy to go from counts to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relab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but not vice versa unless read depths are provided. I would also be happy with just a file of read depths that I could multiply by to reverse the process.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13" w:name="OLE_LINK11"/>
      <w:bookmarkStart w:id="14" w:name="OLE_LINK12"/>
    </w:p>
    <w:p w14:paraId="19E50832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1C83D406" w14:textId="08AE7B0F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bookmarkStart w:id="15" w:name="OLE_LINK24"/>
      <w:bookmarkStart w:id="16" w:name="OLE_LINK25"/>
      <w:bookmarkEnd w:id="13"/>
      <w:bookmarkEnd w:id="14"/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new </w:t>
      </w:r>
      <w:proofErr w:type="spellStart"/>
      <w:ins w:id="17" w:author="Joao Xavier" w:date="2021-02-09T07:48:00Z"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F</w:t>
        </w:r>
      </w:ins>
      <w:del w:id="18" w:author="Joao Xavier" w:date="2021-02-09T07:48:00Z">
        <w:r w:rsidR="00A052D2" w:rsidDel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delText>f</w:delText>
        </w:r>
      </w:del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igshare</w:t>
      </w:r>
      <w:proofErr w:type="spellEnd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version, w</w:t>
      </w:r>
      <w:r w:rsidR="00CF6315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have </w:t>
      </w:r>
      <w:r w:rsidR="006B78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replaced relative abundance tables we added before with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count tables in wide format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different taxonomic levels (ASV, genus, family, order, class, phylum) and describe these tables in the manuscript (Lines 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-18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bookmarkStart w:id="19" w:name="OLE_LINK15"/>
      <w:bookmarkStart w:id="20" w:name="OLE_LINK16"/>
      <w:bookmarkEnd w:id="15"/>
      <w:bookmarkEnd w:id="16"/>
    </w:p>
    <w:p w14:paraId="5BAEAFB4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7C08E3A0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19"/>
      <w:bookmarkEnd w:id="20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figshare.com counts folder </w:t>
      </w:r>
      <w:proofErr w:type="gram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says</w:t>
      </w:r>
      <w:proofErr w:type="gram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"old version"? You may want to get rid of that note.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21" w:name="OLE_LINK41"/>
      <w:bookmarkStart w:id="22" w:name="OLE_LINK42"/>
    </w:p>
    <w:p w14:paraId="449CF09B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3DBA3A8" w14:textId="783C4EF3" w:rsid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Thanks for pointing </w:t>
      </w:r>
      <w:del w:id="23" w:author="Joao Xavier" w:date="2021-02-09T07:48:00Z">
        <w:r w:rsidR="003E7CCF" w:rsidDel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delText xml:space="preserve">it </w:delText>
        </w:r>
      </w:del>
      <w:ins w:id="24" w:author="Joao Xavier" w:date="2021-02-09T07:48:00Z"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this</w:t>
        </w:r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 xml:space="preserve"> </w:t>
        </w:r>
      </w:ins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out. We have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updated our datasets to the latest </w:t>
      </w:r>
      <w:proofErr w:type="gramStart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version</w:t>
      </w:r>
      <w:proofErr w:type="gramEnd"/>
      <w:ins w:id="25" w:author="Joao Xavier" w:date="2021-02-09T07:49:00Z"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 xml:space="preserve"> and we </w:t>
        </w:r>
        <w:commentRangeStart w:id="26"/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removed the folder “old version</w:t>
        </w:r>
        <w:commentRangeEnd w:id="26"/>
        <w:r w:rsidR="00B24850">
          <w:rPr>
            <w:rStyle w:val="CommentReference"/>
          </w:rPr>
          <w:commentReference w:id="26"/>
        </w:r>
        <w:r w:rsidR="00B24850"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”</w:t>
        </w:r>
      </w:ins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27" w:name="OLE_LINK20"/>
      <w:bookmarkStart w:id="28" w:name="OLE_LINK21"/>
      <w:bookmarkEnd w:id="21"/>
      <w:bookmarkEnd w:id="22"/>
    </w:p>
    <w:p w14:paraId="720AA80D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40F3C56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27"/>
      <w:bookmarkEnd w:id="28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line 159 typo "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Fishare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" should be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Figshar</w:t>
      </w:r>
      <w:r w:rsidR="003E7CCF" w:rsidRPr="00313F1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e</w:t>
      </w:r>
      <w:proofErr w:type="spellEnd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</w:p>
    <w:p w14:paraId="0E84AC57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F8DEBF0" w14:textId="62E88D61" w:rsidR="00FC66B4" w:rsidRP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We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have corrected the typo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(Line 170)</w:t>
      </w:r>
      <w:r w:rsidR="00313F1C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05CCA7A" w14:textId="42A1277C" w:rsidR="00FC66B4" w:rsidRPr="00C01374" w:rsidRDefault="00FC66B4" w:rsidP="007F02F6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FC66B4" w:rsidRPr="00C01374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" w:author="Joao Xavier" w:date="2021-02-09T07:49:00Z" w:initials="JX">
    <w:p w14:paraId="6D9C046F" w14:textId="4F8B14DA" w:rsidR="00B24850" w:rsidRDefault="00B24850">
      <w:pPr>
        <w:pStyle w:val="CommentText"/>
      </w:pPr>
      <w:r>
        <w:rPr>
          <w:rStyle w:val="CommentReference"/>
        </w:rPr>
        <w:annotationRef/>
      </w:r>
      <w:r>
        <w:t>Confirm the folder is deleted.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9C04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CBD04" w16cex:dateUtc="2021-02-09T1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9C046F" w16cid:durableId="23CCBD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ao Xavier">
    <w15:presenceInfo w15:providerId="None" w15:userId="Joao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16FB"/>
    <w:rsid w:val="000140C8"/>
    <w:rsid w:val="00015CCB"/>
    <w:rsid w:val="00016AE0"/>
    <w:rsid w:val="00017830"/>
    <w:rsid w:val="00044EFB"/>
    <w:rsid w:val="000522E9"/>
    <w:rsid w:val="0005370F"/>
    <w:rsid w:val="00054A29"/>
    <w:rsid w:val="00060AB1"/>
    <w:rsid w:val="00085CF9"/>
    <w:rsid w:val="000C0D45"/>
    <w:rsid w:val="000F045E"/>
    <w:rsid w:val="001032BB"/>
    <w:rsid w:val="0010570E"/>
    <w:rsid w:val="001158CA"/>
    <w:rsid w:val="00136C34"/>
    <w:rsid w:val="0015621E"/>
    <w:rsid w:val="00183B57"/>
    <w:rsid w:val="001A1A69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D3600"/>
    <w:rsid w:val="002F69ED"/>
    <w:rsid w:val="002F6F55"/>
    <w:rsid w:val="003138CF"/>
    <w:rsid w:val="00313F1C"/>
    <w:rsid w:val="00320E21"/>
    <w:rsid w:val="003243BE"/>
    <w:rsid w:val="00326DF1"/>
    <w:rsid w:val="00332CA7"/>
    <w:rsid w:val="00336B8B"/>
    <w:rsid w:val="00366F15"/>
    <w:rsid w:val="00371379"/>
    <w:rsid w:val="00393DEF"/>
    <w:rsid w:val="003A2FC2"/>
    <w:rsid w:val="003B2813"/>
    <w:rsid w:val="003D18D6"/>
    <w:rsid w:val="003D45F3"/>
    <w:rsid w:val="003D4CF7"/>
    <w:rsid w:val="003D4DA3"/>
    <w:rsid w:val="003E7CCF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34330"/>
    <w:rsid w:val="00540509"/>
    <w:rsid w:val="0054340B"/>
    <w:rsid w:val="00547C8D"/>
    <w:rsid w:val="00556710"/>
    <w:rsid w:val="00565D92"/>
    <w:rsid w:val="00566EB4"/>
    <w:rsid w:val="00567A20"/>
    <w:rsid w:val="00584872"/>
    <w:rsid w:val="005901A8"/>
    <w:rsid w:val="005A70F7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B7869"/>
    <w:rsid w:val="006D1415"/>
    <w:rsid w:val="006F5EF3"/>
    <w:rsid w:val="00713206"/>
    <w:rsid w:val="00715410"/>
    <w:rsid w:val="00726620"/>
    <w:rsid w:val="007354E5"/>
    <w:rsid w:val="00762829"/>
    <w:rsid w:val="00791BFF"/>
    <w:rsid w:val="007B31AB"/>
    <w:rsid w:val="007B62D8"/>
    <w:rsid w:val="007D3481"/>
    <w:rsid w:val="007D558B"/>
    <w:rsid w:val="007E04CF"/>
    <w:rsid w:val="007F02F6"/>
    <w:rsid w:val="007F7179"/>
    <w:rsid w:val="00806E05"/>
    <w:rsid w:val="00812ADC"/>
    <w:rsid w:val="00815E5A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9181A"/>
    <w:rsid w:val="009A0CDA"/>
    <w:rsid w:val="009C1071"/>
    <w:rsid w:val="009C373E"/>
    <w:rsid w:val="009C749A"/>
    <w:rsid w:val="009F09D5"/>
    <w:rsid w:val="009F0E60"/>
    <w:rsid w:val="00A026B4"/>
    <w:rsid w:val="00A04537"/>
    <w:rsid w:val="00A052D2"/>
    <w:rsid w:val="00A06894"/>
    <w:rsid w:val="00A40918"/>
    <w:rsid w:val="00A510A7"/>
    <w:rsid w:val="00A67EB5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231EA"/>
    <w:rsid w:val="00B24850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363AC"/>
    <w:rsid w:val="00C43B9A"/>
    <w:rsid w:val="00C94146"/>
    <w:rsid w:val="00CA6F32"/>
    <w:rsid w:val="00CC5051"/>
    <w:rsid w:val="00CD131F"/>
    <w:rsid w:val="00CF6315"/>
    <w:rsid w:val="00D433D5"/>
    <w:rsid w:val="00D63524"/>
    <w:rsid w:val="00D66875"/>
    <w:rsid w:val="00DA3004"/>
    <w:rsid w:val="00DC3B27"/>
    <w:rsid w:val="00DE154A"/>
    <w:rsid w:val="00DF5C46"/>
    <w:rsid w:val="00E1123B"/>
    <w:rsid w:val="00E11CE1"/>
    <w:rsid w:val="00E1461C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Joao Xavier</cp:lastModifiedBy>
  <cp:revision>176</cp:revision>
  <dcterms:created xsi:type="dcterms:W3CDTF">2021-01-14T22:13:00Z</dcterms:created>
  <dcterms:modified xsi:type="dcterms:W3CDTF">2021-02-09T12:49:00Z</dcterms:modified>
</cp:coreProperties>
</file>