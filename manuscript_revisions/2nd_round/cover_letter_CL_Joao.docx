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C247" w14:textId="398AA1E2" w:rsidR="00336B8B" w:rsidRPr="009749F9" w:rsidRDefault="002C7DE1" w:rsidP="002C7DE1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February </w:t>
      </w:r>
      <w:r w:rsidR="00CE2906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2021</w:t>
      </w:r>
    </w:p>
    <w:p w14:paraId="65BBE323" w14:textId="7565E4D4" w:rsidR="00F04A96" w:rsidRPr="009749F9" w:rsidRDefault="000F045E" w:rsidP="002C7DE1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Dear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Dr. Veronique van den </w:t>
      </w:r>
      <w:proofErr w:type="spellStart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Berghe</w:t>
      </w:r>
      <w:proofErr w:type="spellEnd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  <w:ins w:id="0" w:author="Joao Xavier" w:date="2021-02-09T07:50:00Z"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 xml:space="preserve"> editor of </w:t>
        </w:r>
        <w:r w:rsidR="000113C9" w:rsidRPr="000113C9">
          <w:rPr>
            <w:rFonts w:ascii="Times New Roman" w:eastAsia="Times New Roman" w:hAnsi="Times New Roman" w:cs="Times New Roman"/>
            <w:i/>
            <w:iCs/>
            <w:color w:val="000000"/>
            <w:sz w:val="22"/>
            <w:szCs w:val="22"/>
            <w:shd w:val="clear" w:color="auto" w:fill="FFFFFF"/>
            <w:rPrChange w:id="1" w:author="Joao Xavier" w:date="2021-02-09T07:50:00Z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rPrChange>
          </w:rPr>
          <w:t>Scientific Data</w:t>
        </w:r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,</w:t>
        </w:r>
      </w:ins>
    </w:p>
    <w:p w14:paraId="5A73271A" w14:textId="59795397" w:rsidR="002C7DE1" w:rsidRDefault="001032BB" w:rsidP="002C7DE1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hank you </w:t>
      </w:r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and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the handling editor</w:t>
      </w:r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Dr. </w:t>
      </w:r>
      <w:proofErr w:type="spellStart"/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Segata</w:t>
      </w:r>
      <w:proofErr w:type="spellEnd"/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 </w:t>
      </w:r>
      <w:del w:id="2" w:author="Joao Xavier" w:date="2021-02-09T07:50:00Z">
        <w:r w:rsidR="002C7DE1" w:rsidDel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delText>being supportive of publishing</w:delText>
        </w:r>
      </w:del>
      <w:ins w:id="3" w:author="Joao Xavier" w:date="2021-02-09T07:50:00Z"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reviewing the revised version of</w:t>
        </w:r>
      </w:ins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our paper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(“</w:t>
      </w:r>
      <w:bookmarkStart w:id="4" w:name="OLE_LINK89"/>
      <w:bookmarkStart w:id="5" w:name="OLE_LINK90"/>
      <w:r w:rsidR="00F04A96" w:rsidRPr="009749F9">
        <w:rPr>
          <w:rFonts w:ascii="Times New Roman" w:hAnsi="Times New Roman" w:cs="Times New Roman"/>
          <w:sz w:val="21"/>
          <w:szCs w:val="21"/>
        </w:rPr>
        <w:t xml:space="preserve">Compilation of longitudinal microbiota data and </w:t>
      </w:r>
      <w:proofErr w:type="spellStart"/>
      <w:r w:rsidR="00F04A96" w:rsidRPr="009749F9">
        <w:rPr>
          <w:rFonts w:ascii="Times New Roman" w:hAnsi="Times New Roman" w:cs="Times New Roman"/>
          <w:sz w:val="21"/>
          <w:szCs w:val="21"/>
        </w:rPr>
        <w:t>hospitalome</w:t>
      </w:r>
      <w:proofErr w:type="spellEnd"/>
      <w:r w:rsidR="00F04A96" w:rsidRPr="009749F9">
        <w:rPr>
          <w:rFonts w:ascii="Times New Roman" w:hAnsi="Times New Roman" w:cs="Times New Roman"/>
          <w:sz w:val="21"/>
          <w:szCs w:val="21"/>
        </w:rPr>
        <w:t xml:space="preserve"> from hematopoietic cell transplantation patients</w:t>
      </w:r>
      <w:bookmarkEnd w:id="4"/>
      <w:bookmarkEnd w:id="5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”)</w:t>
      </w:r>
      <w:ins w:id="6" w:author="Joao Xavier" w:date="2021-02-09T07:50:00Z"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 xml:space="preserve">. We are pleased that </w:t>
        </w:r>
      </w:ins>
      <w:ins w:id="7" w:author="Joao Xavier" w:date="2021-02-09T07:51:00Z"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everyone agrees the paper can be published</w:t>
        </w:r>
      </w:ins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</w:t>
      </w:r>
      <w:r w:rsidR="002C7DE1" w:rsidRPr="000113C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  <w:rPrChange w:id="8" w:author="Joao Xavier" w:date="2021-02-09T07:51:00Z">
            <w:rPr>
              <w:rFonts w:ascii="Times New Roman" w:eastAsia="Times New Roman" w:hAnsi="Times New Roman" w:cs="Times New Roman"/>
              <w:color w:val="000000"/>
              <w:sz w:val="22"/>
              <w:szCs w:val="22"/>
              <w:shd w:val="clear" w:color="auto" w:fill="FFFFFF"/>
            </w:rPr>
          </w:rPrChange>
        </w:rPr>
        <w:t>Scientific Data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del w:id="9" w:author="Joao Xavier" w:date="2021-02-09T07:51:00Z">
        <w:r w:rsidR="002C7DE1" w:rsidDel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delText>In the following, w</w:delText>
        </w:r>
      </w:del>
      <w:ins w:id="10" w:author="Joao Xavier" w:date="2021-02-09T07:51:00Z"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W</w:t>
        </w:r>
      </w:ins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 have addressed the </w:t>
      </w:r>
      <w:r w:rsidR="007240EF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final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suggestions from both editors and the Reviewer #1</w:t>
      </w:r>
      <w:ins w:id="11" w:author="Joao Xavier" w:date="2021-02-09T07:51:00Z">
        <w:r w:rsidR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. Here is</w:t>
        </w:r>
      </w:ins>
      <w:del w:id="12" w:author="Joao Xavier" w:date="2021-02-09T07:51:00Z">
        <w:r w:rsidR="002C7DE1" w:rsidDel="000113C9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delText xml:space="preserve"> in</w:delText>
        </w:r>
      </w:del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 detailed, point-to-point response to </w:t>
      </w:r>
      <w:del w:id="13" w:author="Joao Xavier" w:date="2021-02-09T07:51:00Z">
        <w:r w:rsidR="002C7DE1" w:rsidDel="0011637B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delText xml:space="preserve">each </w:delText>
        </w:r>
      </w:del>
      <w:ins w:id="14" w:author="Joao Xavier" w:date="2021-02-09T07:51:00Z">
        <w:r w:rsidR="0011637B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the e</w:t>
        </w:r>
      </w:ins>
      <w:ins w:id="15" w:author="Joao Xavier" w:date="2021-02-09T07:52:00Z">
        <w:r w:rsidR="0011637B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ditor’s</w:t>
        </w:r>
      </w:ins>
      <w:ins w:id="16" w:author="Joao Xavier" w:date="2021-02-09T07:51:00Z">
        <w:r w:rsidR="0011637B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comment</w:t>
      </w:r>
      <w:ins w:id="17" w:author="Joao Xavier" w:date="2021-02-09T07:52:00Z">
        <w:r w:rsidR="0011637B">
          <w:rPr>
            <w:rFonts w:ascii="Times New Roman" w:eastAsia="Times New Roman" w:hAnsi="Times New Roman" w:cs="Times New Roman"/>
            <w:color w:val="000000"/>
            <w:sz w:val="22"/>
            <w:szCs w:val="22"/>
            <w:shd w:val="clear" w:color="auto" w:fill="FFFFFF"/>
          </w:rPr>
          <w:t>s</w:t>
        </w:r>
      </w:ins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3B733E19" w14:textId="77777777" w:rsidR="00FD55DD" w:rsidRDefault="00FD55DD" w:rsidP="002C7DE1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1FDB6C64" w14:textId="2832AF13" w:rsidR="00F04A96" w:rsidRPr="009749F9" w:rsidRDefault="00F04A96" w:rsidP="002C7DE1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Editor’s Comments:</w:t>
      </w:r>
    </w:p>
    <w:p w14:paraId="3CA24973" w14:textId="77777777" w:rsidR="00FD55DD" w:rsidRDefault="008700D1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bookmarkStart w:id="18" w:name="OLE_LINK75"/>
      <w:bookmarkStart w:id="19" w:name="OLE_LINK76"/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1: </w:t>
      </w:r>
      <w:r w:rsidR="00F04A96"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“</w:t>
      </w:r>
      <w:bookmarkStart w:id="20" w:name="OLE_LINK73"/>
      <w:bookmarkStart w:id="21" w:name="OLE_LINK74"/>
      <w:bookmarkStart w:id="22" w:name="OLE_LINK3"/>
      <w:bookmarkStart w:id="23" w:name="OLE_LINK4"/>
      <w:bookmarkEnd w:id="18"/>
      <w:bookmarkEnd w:id="19"/>
      <w:r w:rsidR="002C7DE1" w:rsidRPr="002C7DE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You may also want to add an 's' to 'question' in the last sentence of your abstract.</w:t>
      </w:r>
      <w:r w:rsidR="00FD55D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”</w:t>
      </w:r>
    </w:p>
    <w:p w14:paraId="2CFDE844" w14:textId="7E411269" w:rsidR="00FD55DD" w:rsidRDefault="00F04A96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bookmarkEnd w:id="20"/>
      <w:bookmarkEnd w:id="21"/>
      <w:r w:rsidR="002C7DE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have changed “question” to “questions” in the abstract (Line </w:t>
      </w:r>
      <w:r w:rsidR="007240EF">
        <w:rPr>
          <w:rFonts w:ascii="Times New Roman" w:eastAsia="Times New Roman" w:hAnsi="Times New Roman" w:cs="Times New Roman"/>
          <w:color w:val="000000"/>
          <w:sz w:val="22"/>
          <w:szCs w:val="22"/>
        </w:rPr>
        <w:t>32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14:paraId="5D06CB80" w14:textId="2A52852C" w:rsidR="00FD55DD" w:rsidRPr="00FD55DD" w:rsidRDefault="002C7DE1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2C7DE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2: “</w:t>
      </w:r>
      <w:r w:rsidRPr="002C7DE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At the same time, we ask that you ensure your manuscript complies with our format requirements explained in full in our Submission Guidelines</w:t>
      </w:r>
      <w:r w:rsidRPr="002C7DE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”</w:t>
      </w:r>
    </w:p>
    <w:p w14:paraId="505CCA7A" w14:textId="4B2B73D0" w:rsidR="00FC66B4" w:rsidRPr="00FD55DD" w:rsidRDefault="002C7DE1" w:rsidP="00FD55DD">
      <w:pPr>
        <w:rPr>
          <w:rFonts w:ascii="Times New Roman" w:eastAsia="Times New Roman" w:hAnsi="Times New Roman" w:cs="Times New Roman"/>
        </w:rPr>
      </w:pPr>
      <w:r w:rsidRPr="002C7DE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have checked the submission guideline thoroughly and ensured that our manuscript, including the reference style, conforms to the general guidelines. </w:t>
      </w:r>
      <w:bookmarkEnd w:id="22"/>
      <w:bookmarkEnd w:id="23"/>
    </w:p>
    <w:p w14:paraId="38E8954C" w14:textId="77777777" w:rsidR="00FD55DD" w:rsidRPr="00FD55DD" w:rsidRDefault="00FD55DD">
      <w:pPr>
        <w:spacing w:line="480" w:lineRule="auto"/>
        <w:rPr>
          <w:rFonts w:ascii="Times New Roman" w:eastAsia="Times New Roman" w:hAnsi="Times New Roman" w:cs="Times New Roman"/>
        </w:rPr>
      </w:pPr>
    </w:p>
    <w:sectPr w:rsidR="00FD55DD" w:rsidRPr="00FD55DD" w:rsidSect="0046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6C0E"/>
    <w:multiLevelType w:val="hybridMultilevel"/>
    <w:tmpl w:val="213A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17E2D"/>
    <w:multiLevelType w:val="multilevel"/>
    <w:tmpl w:val="D0F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ao Xavier">
    <w15:presenceInfo w15:providerId="None" w15:userId="Joao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E"/>
    <w:rsid w:val="000063D7"/>
    <w:rsid w:val="00010756"/>
    <w:rsid w:val="000113C9"/>
    <w:rsid w:val="000140C8"/>
    <w:rsid w:val="00016AE0"/>
    <w:rsid w:val="00017830"/>
    <w:rsid w:val="00044EFB"/>
    <w:rsid w:val="000522E9"/>
    <w:rsid w:val="0005370F"/>
    <w:rsid w:val="00054A29"/>
    <w:rsid w:val="00060AB1"/>
    <w:rsid w:val="00085CF9"/>
    <w:rsid w:val="000C0D45"/>
    <w:rsid w:val="000F045E"/>
    <w:rsid w:val="001032BB"/>
    <w:rsid w:val="0010570E"/>
    <w:rsid w:val="001158CA"/>
    <w:rsid w:val="0011637B"/>
    <w:rsid w:val="00136C34"/>
    <w:rsid w:val="0015621E"/>
    <w:rsid w:val="00183B57"/>
    <w:rsid w:val="001A1A69"/>
    <w:rsid w:val="001A26AA"/>
    <w:rsid w:val="001C6A7C"/>
    <w:rsid w:val="001D747C"/>
    <w:rsid w:val="00213408"/>
    <w:rsid w:val="0023396C"/>
    <w:rsid w:val="00235039"/>
    <w:rsid w:val="00250E25"/>
    <w:rsid w:val="002515A3"/>
    <w:rsid w:val="00252EA6"/>
    <w:rsid w:val="002546FC"/>
    <w:rsid w:val="00283CC7"/>
    <w:rsid w:val="002841AA"/>
    <w:rsid w:val="002A2CFB"/>
    <w:rsid w:val="002C7DE1"/>
    <w:rsid w:val="002D3600"/>
    <w:rsid w:val="002F69ED"/>
    <w:rsid w:val="002F6F55"/>
    <w:rsid w:val="003138CF"/>
    <w:rsid w:val="00320E21"/>
    <w:rsid w:val="003243BE"/>
    <w:rsid w:val="00326DF1"/>
    <w:rsid w:val="00332CA7"/>
    <w:rsid w:val="00336B8B"/>
    <w:rsid w:val="00371379"/>
    <w:rsid w:val="00393DEF"/>
    <w:rsid w:val="003A2FC2"/>
    <w:rsid w:val="003B2813"/>
    <w:rsid w:val="003D18D6"/>
    <w:rsid w:val="003D4CF7"/>
    <w:rsid w:val="003D4DA3"/>
    <w:rsid w:val="00414E96"/>
    <w:rsid w:val="004256C4"/>
    <w:rsid w:val="00427DA5"/>
    <w:rsid w:val="00431F57"/>
    <w:rsid w:val="0046600E"/>
    <w:rsid w:val="004836A5"/>
    <w:rsid w:val="004A6DF1"/>
    <w:rsid w:val="004B1CC3"/>
    <w:rsid w:val="004B3349"/>
    <w:rsid w:val="004D1D97"/>
    <w:rsid w:val="004F2F27"/>
    <w:rsid w:val="00515AE7"/>
    <w:rsid w:val="00534330"/>
    <w:rsid w:val="00540509"/>
    <w:rsid w:val="0054340B"/>
    <w:rsid w:val="00547C8D"/>
    <w:rsid w:val="00556710"/>
    <w:rsid w:val="00565D92"/>
    <w:rsid w:val="00566EB4"/>
    <w:rsid w:val="00584872"/>
    <w:rsid w:val="005901A8"/>
    <w:rsid w:val="005E46C6"/>
    <w:rsid w:val="005F4CCD"/>
    <w:rsid w:val="00600DBB"/>
    <w:rsid w:val="00606447"/>
    <w:rsid w:val="006241DF"/>
    <w:rsid w:val="006267B5"/>
    <w:rsid w:val="006304DC"/>
    <w:rsid w:val="006358BD"/>
    <w:rsid w:val="00636985"/>
    <w:rsid w:val="006638A6"/>
    <w:rsid w:val="006661E3"/>
    <w:rsid w:val="006A6229"/>
    <w:rsid w:val="006D1415"/>
    <w:rsid w:val="006F5EF3"/>
    <w:rsid w:val="00713206"/>
    <w:rsid w:val="00715410"/>
    <w:rsid w:val="007240EF"/>
    <w:rsid w:val="00726620"/>
    <w:rsid w:val="007354E5"/>
    <w:rsid w:val="007477E9"/>
    <w:rsid w:val="00762829"/>
    <w:rsid w:val="00791BFF"/>
    <w:rsid w:val="007B31AB"/>
    <w:rsid w:val="007B62D8"/>
    <w:rsid w:val="007D3481"/>
    <w:rsid w:val="007D558B"/>
    <w:rsid w:val="007E04CF"/>
    <w:rsid w:val="007F7179"/>
    <w:rsid w:val="00806E05"/>
    <w:rsid w:val="00812ADC"/>
    <w:rsid w:val="00815E5A"/>
    <w:rsid w:val="008169DB"/>
    <w:rsid w:val="00836E5F"/>
    <w:rsid w:val="0084230E"/>
    <w:rsid w:val="008435C7"/>
    <w:rsid w:val="00847FA8"/>
    <w:rsid w:val="00861BCB"/>
    <w:rsid w:val="00861EFF"/>
    <w:rsid w:val="008700D1"/>
    <w:rsid w:val="008B0E29"/>
    <w:rsid w:val="008B142A"/>
    <w:rsid w:val="008B6E6A"/>
    <w:rsid w:val="008C5F98"/>
    <w:rsid w:val="008C68E7"/>
    <w:rsid w:val="00953622"/>
    <w:rsid w:val="00956C5A"/>
    <w:rsid w:val="00957D4F"/>
    <w:rsid w:val="009749F9"/>
    <w:rsid w:val="0099181A"/>
    <w:rsid w:val="009A0CDA"/>
    <w:rsid w:val="009C1071"/>
    <w:rsid w:val="009C373E"/>
    <w:rsid w:val="009F09D5"/>
    <w:rsid w:val="009F0E60"/>
    <w:rsid w:val="00A026B4"/>
    <w:rsid w:val="00A04537"/>
    <w:rsid w:val="00A06894"/>
    <w:rsid w:val="00A40918"/>
    <w:rsid w:val="00A510A7"/>
    <w:rsid w:val="00A765CD"/>
    <w:rsid w:val="00A91077"/>
    <w:rsid w:val="00AB59F7"/>
    <w:rsid w:val="00AC4786"/>
    <w:rsid w:val="00AE060A"/>
    <w:rsid w:val="00AE6BDB"/>
    <w:rsid w:val="00AE6D03"/>
    <w:rsid w:val="00B011FF"/>
    <w:rsid w:val="00B17E09"/>
    <w:rsid w:val="00B76161"/>
    <w:rsid w:val="00B77DD9"/>
    <w:rsid w:val="00BC3471"/>
    <w:rsid w:val="00BE7D17"/>
    <w:rsid w:val="00C01217"/>
    <w:rsid w:val="00C01374"/>
    <w:rsid w:val="00C100BA"/>
    <w:rsid w:val="00C22AC1"/>
    <w:rsid w:val="00C34236"/>
    <w:rsid w:val="00C43B9A"/>
    <w:rsid w:val="00C94146"/>
    <w:rsid w:val="00CA6F32"/>
    <w:rsid w:val="00CC5051"/>
    <w:rsid w:val="00CD131F"/>
    <w:rsid w:val="00CE2906"/>
    <w:rsid w:val="00CF6315"/>
    <w:rsid w:val="00D433D5"/>
    <w:rsid w:val="00D63524"/>
    <w:rsid w:val="00D66875"/>
    <w:rsid w:val="00DA3004"/>
    <w:rsid w:val="00DC3B27"/>
    <w:rsid w:val="00DE154A"/>
    <w:rsid w:val="00DF5C46"/>
    <w:rsid w:val="00E11CE1"/>
    <w:rsid w:val="00E1461C"/>
    <w:rsid w:val="00E232E3"/>
    <w:rsid w:val="00E4144F"/>
    <w:rsid w:val="00E74C0F"/>
    <w:rsid w:val="00E77849"/>
    <w:rsid w:val="00EA14CC"/>
    <w:rsid w:val="00EA248E"/>
    <w:rsid w:val="00EC077C"/>
    <w:rsid w:val="00ED2407"/>
    <w:rsid w:val="00ED2E2C"/>
    <w:rsid w:val="00ED76B7"/>
    <w:rsid w:val="00F04A96"/>
    <w:rsid w:val="00F504A1"/>
    <w:rsid w:val="00F67C5F"/>
    <w:rsid w:val="00F82B9E"/>
    <w:rsid w:val="00F84702"/>
    <w:rsid w:val="00FA1B50"/>
    <w:rsid w:val="00FA77C2"/>
    <w:rsid w:val="00FB58E8"/>
    <w:rsid w:val="00FC66B4"/>
    <w:rsid w:val="00FD01F3"/>
    <w:rsid w:val="00FD55DD"/>
    <w:rsid w:val="00FE0E8B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DD1"/>
  <w15:chartTrackingRefBased/>
  <w15:docId w15:val="{46F45C20-74A4-394B-A5B9-42A875D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D1"/>
  </w:style>
  <w:style w:type="paragraph" w:styleId="Heading1">
    <w:name w:val="heading 1"/>
    <w:basedOn w:val="Normal"/>
    <w:link w:val="Heading1Char"/>
    <w:uiPriority w:val="9"/>
    <w:qFormat/>
    <w:rsid w:val="005901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45E"/>
  </w:style>
  <w:style w:type="character" w:styleId="Hyperlink">
    <w:name w:val="Hyperlink"/>
    <w:basedOn w:val="DefaultParagraphFont"/>
    <w:uiPriority w:val="99"/>
    <w:unhideWhenUsed/>
    <w:rsid w:val="000F0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EF04A6-20F2-CA4D-818C-0EAFA0F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Joao Xavier</cp:lastModifiedBy>
  <cp:revision>172</cp:revision>
  <cp:lastPrinted>2021-01-19T13:19:00Z</cp:lastPrinted>
  <dcterms:created xsi:type="dcterms:W3CDTF">2021-01-14T22:13:00Z</dcterms:created>
  <dcterms:modified xsi:type="dcterms:W3CDTF">2021-02-09T12:52:00Z</dcterms:modified>
</cp:coreProperties>
</file>